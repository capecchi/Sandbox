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951B" w14:textId="77777777" w:rsidR="006613B2" w:rsidRDefault="006613B2" w:rsidP="00BD234F">
      <w:pPr>
        <w:widowControl w:val="0"/>
        <w:autoSpaceDE w:val="0"/>
        <w:autoSpaceDN w:val="0"/>
        <w:adjustRightInd w:val="0"/>
        <w:spacing w:after="240" w:line="360" w:lineRule="atLeast"/>
        <w:rPr>
          <w:rFonts w:cs="Times"/>
          <w:b/>
          <w:bCs/>
          <w:sz w:val="22"/>
          <w:szCs w:val="22"/>
        </w:rPr>
      </w:pPr>
    </w:p>
    <w:p w14:paraId="3E5EF078" w14:textId="77777777" w:rsidR="00EA1329" w:rsidRPr="00BD234F" w:rsidRDefault="006613B2" w:rsidP="00DC7635">
      <w:pPr>
        <w:widowControl w:val="0"/>
        <w:autoSpaceDE w:val="0"/>
        <w:autoSpaceDN w:val="0"/>
        <w:adjustRightInd w:val="0"/>
        <w:spacing w:after="240" w:line="360" w:lineRule="atLeast"/>
        <w:outlineLvl w:val="0"/>
        <w:rPr>
          <w:rFonts w:cs="Times"/>
          <w:sz w:val="22"/>
          <w:szCs w:val="22"/>
        </w:rPr>
      </w:pPr>
      <w:r>
        <w:rPr>
          <w:rFonts w:cs="Times"/>
          <w:b/>
          <w:bCs/>
          <w:sz w:val="22"/>
          <w:szCs w:val="22"/>
        </w:rPr>
        <w:t xml:space="preserve">STACK </w:t>
      </w:r>
      <w:r w:rsidR="00EA1329" w:rsidRPr="00BD234F">
        <w:rPr>
          <w:rFonts w:cs="Times"/>
          <w:b/>
          <w:bCs/>
          <w:sz w:val="22"/>
          <w:szCs w:val="22"/>
        </w:rPr>
        <w:t>INDEPENDENT CONTRACTOR AGREEMENT</w:t>
      </w:r>
    </w:p>
    <w:p w14:paraId="5B3C0641" w14:textId="1FD2ADA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This INDEPENDENT CONTRACTOR AGREEMENT (“Agreement”) is made and entered into by and between </w:t>
      </w:r>
      <w:r w:rsidR="00BD234F">
        <w:rPr>
          <w:rFonts w:cs="Times New Roman"/>
          <w:sz w:val="22"/>
          <w:szCs w:val="22"/>
        </w:rPr>
        <w:t>Stack Construction Technologies (“Stack</w:t>
      </w:r>
      <w:r w:rsidRPr="00BD234F">
        <w:rPr>
          <w:rFonts w:cs="Times New Roman"/>
          <w:sz w:val="22"/>
          <w:szCs w:val="22"/>
        </w:rPr>
        <w:t>”) and</w:t>
      </w:r>
      <w:r w:rsidR="001D4AA8">
        <w:rPr>
          <w:rFonts w:cs="Times New Roman"/>
          <w:sz w:val="22"/>
          <w:szCs w:val="22"/>
        </w:rPr>
        <w:t xml:space="preserve"> </w:t>
      </w:r>
      <w:ins w:id="0" w:author="Kevin McClory" w:date="2017-12-15T08:29:00Z">
        <w:r w:rsidR="000E03DE">
          <w:rPr>
            <w:rFonts w:cs="Times New Roman"/>
            <w:sz w:val="22"/>
            <w:szCs w:val="22"/>
          </w:rPr>
          <w:t>William Capecchi</w:t>
        </w:r>
      </w:ins>
      <w:ins w:id="1" w:author="Pete Dame" w:date="2017-01-24T10:38:00Z">
        <w:del w:id="2" w:author="Kevin McClory" w:date="2017-12-15T08:29:00Z">
          <w:r w:rsidR="00C5078E" w:rsidRPr="00C5078E" w:rsidDel="000E03DE">
            <w:rPr>
              <w:rFonts w:cs="Times New Roman"/>
              <w:sz w:val="22"/>
              <w:szCs w:val="22"/>
              <w:highlight w:val="yellow"/>
              <w:u w:val="single"/>
              <w:rPrChange w:id="3" w:author="Pete Dame" w:date="2017-01-24T10:39:00Z">
                <w:rPr>
                  <w:rFonts w:cs="Times New Roman"/>
                  <w:sz w:val="22"/>
                  <w:szCs w:val="22"/>
                  <w:u w:val="single"/>
                </w:rPr>
              </w:rPrChange>
            </w:rPr>
            <w:delText>[</w:delText>
          </w:r>
        </w:del>
        <w:del w:id="4" w:author=" " w:date="2017-12-17T08:42:00Z">
          <w:r w:rsidR="00C5078E" w:rsidRPr="00C5078E" w:rsidDel="00B0211D">
            <w:rPr>
              <w:rFonts w:cs="Times New Roman"/>
              <w:sz w:val="22"/>
              <w:szCs w:val="22"/>
              <w:highlight w:val="yellow"/>
              <w:u w:val="single"/>
              <w:rPrChange w:id="5" w:author="Pete Dame" w:date="2017-01-24T10:39:00Z">
                <w:rPr>
                  <w:rFonts w:cs="Times New Roman"/>
                  <w:sz w:val="22"/>
                  <w:szCs w:val="22"/>
                  <w:u w:val="single"/>
                </w:rPr>
              </w:rPrChange>
            </w:rPr>
            <w:delText>Contractor Name</w:delText>
          </w:r>
        </w:del>
      </w:ins>
      <w:del w:id="6" w:author=" " w:date="2017-12-17T08:42:00Z">
        <w:r w:rsidRPr="00C5078E" w:rsidDel="00B0211D">
          <w:rPr>
            <w:rFonts w:cs="Times New Roman"/>
            <w:sz w:val="22"/>
            <w:szCs w:val="22"/>
            <w:highlight w:val="yellow"/>
            <w:u w:val="single"/>
            <w:rPrChange w:id="7" w:author="Pete Dame" w:date="2017-01-24T10:39:00Z">
              <w:rPr>
                <w:rFonts w:cs="Times New Roman"/>
                <w:sz w:val="22"/>
                <w:szCs w:val="22"/>
                <w:u w:val="single"/>
              </w:rPr>
            </w:rPrChange>
          </w:rPr>
          <w:delText>.</w:delText>
        </w:r>
      </w:del>
      <w:ins w:id="8" w:author="Pete Dame" w:date="2017-01-24T10:39:00Z">
        <w:del w:id="9" w:author=" " w:date="2017-12-17T08:43:00Z">
          <w:r w:rsidR="00C5078E" w:rsidRPr="00C5078E" w:rsidDel="00B0211D">
            <w:rPr>
              <w:rFonts w:cs="Times New Roman"/>
              <w:sz w:val="22"/>
              <w:szCs w:val="22"/>
              <w:highlight w:val="yellow"/>
              <w:u w:val="single"/>
              <w:rPrChange w:id="10" w:author="Pete Dame" w:date="2017-01-24T10:39:00Z">
                <w:rPr>
                  <w:rFonts w:cs="Times New Roman"/>
                  <w:sz w:val="22"/>
                  <w:szCs w:val="22"/>
                  <w:u w:val="single"/>
                </w:rPr>
              </w:rPrChange>
            </w:rPr>
            <w:delText>]</w:delText>
          </w:r>
        </w:del>
      </w:ins>
      <w:r w:rsidRPr="00BD234F">
        <w:rPr>
          <w:rFonts w:cs="Times New Roman"/>
          <w:sz w:val="22"/>
          <w:szCs w:val="22"/>
        </w:rPr>
        <w:t xml:space="preserve"> (“CONTRACTOR”), </w:t>
      </w:r>
      <w:r w:rsidRPr="000E03DE">
        <w:rPr>
          <w:rFonts w:cs="Times New Roman"/>
          <w:sz w:val="22"/>
          <w:szCs w:val="22"/>
          <w:highlight w:val="yellow"/>
        </w:rPr>
        <w:t xml:space="preserve">as of </w:t>
      </w:r>
      <w:del w:id="11" w:author="Pete Dame" w:date="2017-01-24T10:39:00Z">
        <w:r w:rsidR="001D4AA8" w:rsidRPr="000E03DE" w:rsidDel="00C5078E">
          <w:rPr>
            <w:rFonts w:cs="Times New Roman"/>
            <w:sz w:val="22"/>
            <w:szCs w:val="22"/>
            <w:highlight w:val="yellow"/>
          </w:rPr>
          <w:delText>April 10, 2016</w:delText>
        </w:r>
      </w:del>
      <w:ins w:id="12" w:author="Pete Dame" w:date="2017-01-24T10:40:00Z">
        <w:del w:id="13" w:author="Kevin McClory" w:date="2017-12-15T08:30:00Z">
          <w:r w:rsidR="00C5078E" w:rsidRPr="000E03DE" w:rsidDel="000E03DE">
            <w:rPr>
              <w:rFonts w:cs="Times New Roman"/>
              <w:sz w:val="22"/>
              <w:szCs w:val="22"/>
              <w:highlight w:val="yellow"/>
            </w:rPr>
            <w:fldChar w:fldCharType="begin"/>
          </w:r>
          <w:r w:rsidR="00C5078E" w:rsidRPr="00F31229" w:rsidDel="000E03DE">
            <w:rPr>
              <w:rFonts w:cs="Times New Roman"/>
              <w:sz w:val="22"/>
              <w:szCs w:val="22"/>
              <w:highlight w:val="yellow"/>
            </w:rPr>
            <w:delInstrText xml:space="preserve"> DATE  \@ "MMMM d, yyyy"  \* MERGEFORMAT </w:delInstrText>
          </w:r>
        </w:del>
      </w:ins>
      <w:del w:id="14" w:author="Kevin McClory" w:date="2017-12-15T08:30:00Z">
        <w:r w:rsidR="00C5078E" w:rsidRPr="000E03DE" w:rsidDel="000E03DE">
          <w:rPr>
            <w:rFonts w:cs="Times New Roman"/>
            <w:sz w:val="22"/>
            <w:szCs w:val="22"/>
            <w:highlight w:val="yellow"/>
          </w:rPr>
          <w:fldChar w:fldCharType="separate"/>
        </w:r>
      </w:del>
      <w:ins w:id="15" w:author="Rachel Von Nida" w:date="2017-12-14T08:17:00Z">
        <w:del w:id="16" w:author="Kevin McClory" w:date="2017-12-15T08:27:00Z">
          <w:r w:rsidR="00F31229" w:rsidRPr="000E03DE" w:rsidDel="000E03DE">
            <w:rPr>
              <w:rFonts w:cs="Times New Roman"/>
              <w:noProof/>
              <w:sz w:val="22"/>
              <w:szCs w:val="22"/>
              <w:highlight w:val="yellow"/>
            </w:rPr>
            <w:delText xml:space="preserve">December </w:delText>
          </w:r>
        </w:del>
      </w:ins>
      <w:ins w:id="17" w:author="Rachel Von Nida" w:date="2017-12-14T08:18:00Z">
        <w:del w:id="18" w:author="Kevin McClory" w:date="2017-12-15T08:27:00Z">
          <w:r w:rsidR="00F31229" w:rsidRPr="000E03DE" w:rsidDel="000E03DE">
            <w:rPr>
              <w:rFonts w:cs="Times New Roman"/>
              <w:noProof/>
              <w:sz w:val="22"/>
              <w:szCs w:val="22"/>
              <w:highlight w:val="yellow"/>
            </w:rPr>
            <w:delText>__</w:delText>
          </w:r>
        </w:del>
      </w:ins>
      <w:ins w:id="19" w:author="Rachel Von Nida" w:date="2017-12-14T08:17:00Z">
        <w:del w:id="20" w:author="Kevin McClory" w:date="2017-12-15T08:27:00Z">
          <w:r w:rsidR="00F31229" w:rsidRPr="000E03DE" w:rsidDel="000E03DE">
            <w:rPr>
              <w:rFonts w:cs="Times New Roman"/>
              <w:noProof/>
              <w:sz w:val="22"/>
              <w:szCs w:val="22"/>
              <w:highlight w:val="yellow"/>
            </w:rPr>
            <w:delText>, 2017</w:delText>
          </w:r>
        </w:del>
      </w:ins>
      <w:ins w:id="21" w:author="Pete Dame" w:date="2017-01-24T10:40:00Z">
        <w:del w:id="22" w:author="Kevin McClory" w:date="2017-12-15T08:27:00Z">
          <w:r w:rsidR="00C5078E" w:rsidRPr="00F31229" w:rsidDel="000E03DE">
            <w:rPr>
              <w:rFonts w:cs="Times New Roman"/>
              <w:noProof/>
              <w:sz w:val="22"/>
              <w:szCs w:val="22"/>
              <w:highlight w:val="yellow"/>
            </w:rPr>
            <w:delText>January 24, 2017</w:delText>
          </w:r>
        </w:del>
        <w:del w:id="23" w:author="Kevin McClory" w:date="2017-12-15T08:30:00Z">
          <w:r w:rsidR="00C5078E" w:rsidRPr="000E03DE" w:rsidDel="000E03DE">
            <w:rPr>
              <w:rFonts w:cs="Times New Roman"/>
              <w:sz w:val="22"/>
              <w:szCs w:val="22"/>
              <w:highlight w:val="yellow"/>
            </w:rPr>
            <w:fldChar w:fldCharType="end"/>
          </w:r>
        </w:del>
      </w:ins>
      <w:ins w:id="24" w:author="Kevin McClory" w:date="2017-12-15T08:30:00Z">
        <w:r w:rsidR="000E03DE">
          <w:rPr>
            <w:rFonts w:cs="Times New Roman"/>
            <w:sz w:val="22"/>
            <w:szCs w:val="22"/>
          </w:rPr>
          <w:t>November 15, 2017</w:t>
        </w:r>
      </w:ins>
      <w:r w:rsidR="001D4AA8" w:rsidRPr="00C5078E">
        <w:rPr>
          <w:rFonts w:cs="Times New Roman"/>
          <w:sz w:val="22"/>
          <w:szCs w:val="22"/>
        </w:rPr>
        <w:t xml:space="preserve"> </w:t>
      </w:r>
      <w:r w:rsidRPr="00C5078E">
        <w:rPr>
          <w:rFonts w:cs="Times New Roman"/>
          <w:sz w:val="22"/>
          <w:szCs w:val="22"/>
        </w:rPr>
        <w:t>(the “Effective Date”).</w:t>
      </w:r>
      <w:r w:rsidRPr="00BD234F">
        <w:rPr>
          <w:rFonts w:cs="Times New Roman"/>
          <w:sz w:val="22"/>
          <w:szCs w:val="22"/>
        </w:rPr>
        <w:t xml:space="preserve"> </w:t>
      </w:r>
    </w:p>
    <w:p w14:paraId="28C8E393" w14:textId="77777777" w:rsidR="00EA1329" w:rsidRPr="00BD234F" w:rsidRDefault="00EA1329" w:rsidP="00DC7635">
      <w:pPr>
        <w:widowControl w:val="0"/>
        <w:autoSpaceDE w:val="0"/>
        <w:autoSpaceDN w:val="0"/>
        <w:adjustRightInd w:val="0"/>
        <w:spacing w:after="240" w:line="360" w:lineRule="atLeast"/>
        <w:outlineLvl w:val="0"/>
        <w:rPr>
          <w:rFonts w:cs="Times"/>
          <w:sz w:val="22"/>
          <w:szCs w:val="22"/>
        </w:rPr>
      </w:pPr>
      <w:r w:rsidRPr="00BD234F">
        <w:rPr>
          <w:rFonts w:cs="Times"/>
          <w:b/>
          <w:bCs/>
          <w:sz w:val="22"/>
          <w:szCs w:val="22"/>
        </w:rPr>
        <w:t>RECITALS</w:t>
      </w:r>
    </w:p>
    <w:p w14:paraId="3DCF50D3"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WHEREAS, </w:t>
      </w:r>
      <w:r w:rsidR="00BD234F">
        <w:rPr>
          <w:rFonts w:cs="Times New Roman"/>
          <w:sz w:val="22"/>
          <w:szCs w:val="22"/>
        </w:rPr>
        <w:t xml:space="preserve">STACK is a Delaware company which is develops SAAS solutions and operates business process outsourcing teams for the </w:t>
      </w:r>
      <w:r w:rsidR="00DC22BA">
        <w:rPr>
          <w:rFonts w:cs="Times New Roman"/>
          <w:sz w:val="22"/>
          <w:szCs w:val="22"/>
        </w:rPr>
        <w:t>construction industry</w:t>
      </w:r>
      <w:r w:rsidRPr="00BD234F">
        <w:rPr>
          <w:rFonts w:cs="Times New Roman"/>
          <w:sz w:val="22"/>
          <w:szCs w:val="22"/>
        </w:rPr>
        <w:t xml:space="preserve">; </w:t>
      </w:r>
    </w:p>
    <w:p w14:paraId="555C80FF"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WHEREAS, </w:t>
      </w:r>
      <w:r w:rsidR="00BD234F">
        <w:rPr>
          <w:rFonts w:cs="Times New Roman"/>
          <w:sz w:val="22"/>
          <w:szCs w:val="22"/>
        </w:rPr>
        <w:t>STACK</w:t>
      </w:r>
      <w:r w:rsidRPr="00BD234F">
        <w:rPr>
          <w:rFonts w:cs="Times New Roman"/>
          <w:sz w:val="22"/>
          <w:szCs w:val="22"/>
        </w:rPr>
        <w:t xml:space="preserve"> wishes to obtain the Services of CONTRACTOR as more particularly described in Exhibit A attached hereto, which is incorporated herein (the “Services”); and </w:t>
      </w:r>
    </w:p>
    <w:p w14:paraId="58CDA860"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WHERE</w:t>
      </w:r>
      <w:r w:rsidR="00DC22BA">
        <w:rPr>
          <w:rFonts w:cs="Times New Roman"/>
          <w:sz w:val="22"/>
          <w:szCs w:val="22"/>
        </w:rPr>
        <w:t>AS, CONTRACTOR has the</w:t>
      </w:r>
      <w:r w:rsidRPr="00BD234F">
        <w:rPr>
          <w:rFonts w:cs="Times New Roman"/>
          <w:sz w:val="22"/>
          <w:szCs w:val="22"/>
        </w:rPr>
        <w:t xml:space="preserve"> knowledge and experience to competently provide the Services. </w:t>
      </w:r>
    </w:p>
    <w:p w14:paraId="64C160BC"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NOW, THEREFORE, in consideration of the mutual obligations covenants contained herein and other good and valuable consideration the receipt and sufficiency of which is acknowledged, the parties hereby agree as follows: </w:t>
      </w:r>
    </w:p>
    <w:p w14:paraId="69A901C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 </w:t>
      </w:r>
      <w:r w:rsidRPr="00BD234F">
        <w:rPr>
          <w:rFonts w:cs="Times"/>
          <w:b/>
          <w:bCs/>
          <w:sz w:val="22"/>
          <w:szCs w:val="22"/>
        </w:rPr>
        <w:t>Incorporation of Definitions and Recitals</w:t>
      </w:r>
      <w:r w:rsidRPr="00BD234F">
        <w:rPr>
          <w:rFonts w:cs="Times New Roman"/>
          <w:sz w:val="22"/>
          <w:szCs w:val="22"/>
        </w:rPr>
        <w:t xml:space="preserve">. The definitions and recitals set forth above are incorporated herein by reference and made a substantive part of this Agreement. </w:t>
      </w:r>
    </w:p>
    <w:p w14:paraId="13B64EAB"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2. </w:t>
      </w:r>
      <w:r w:rsidRPr="00BD234F">
        <w:rPr>
          <w:rFonts w:cs="Times"/>
          <w:b/>
          <w:bCs/>
          <w:sz w:val="22"/>
          <w:szCs w:val="22"/>
        </w:rPr>
        <w:t>Term of Agreement</w:t>
      </w:r>
      <w:r w:rsidRPr="00BD234F">
        <w:rPr>
          <w:rFonts w:cs="Times New Roman"/>
          <w:sz w:val="22"/>
          <w:szCs w:val="22"/>
        </w:rPr>
        <w:t xml:space="preserve">. This Agreement shall be effective from the Effective Date until </w:t>
      </w:r>
      <w:del w:id="25" w:author="Pete Dame" w:date="2017-01-24T10:42:00Z">
        <w:r w:rsidR="001D4AA8" w:rsidRPr="003D0832" w:rsidDel="00C5078E">
          <w:rPr>
            <w:rFonts w:cs="Times New Roman"/>
            <w:sz w:val="22"/>
            <w:szCs w:val="22"/>
            <w:highlight w:val="yellow"/>
            <w:rPrChange w:id="26" w:author="Pete Dame" w:date="2017-01-24T10:48:00Z">
              <w:rPr>
                <w:rFonts w:cs="Times New Roman"/>
                <w:sz w:val="22"/>
                <w:szCs w:val="22"/>
              </w:rPr>
            </w:rPrChange>
          </w:rPr>
          <w:delText>July 31, 2016</w:delText>
        </w:r>
      </w:del>
      <w:del w:id="27" w:author="Pete Dame" w:date="2017-01-24T10:45:00Z">
        <w:r w:rsidRPr="003D0832" w:rsidDel="003D0832">
          <w:rPr>
            <w:rFonts w:cs="Times New Roman"/>
            <w:sz w:val="22"/>
            <w:szCs w:val="22"/>
            <w:highlight w:val="yellow"/>
            <w:rPrChange w:id="28" w:author="Pete Dame" w:date="2017-01-24T10:48:00Z">
              <w:rPr>
                <w:rFonts w:cs="Times New Roman"/>
                <w:sz w:val="22"/>
                <w:szCs w:val="22"/>
              </w:rPr>
            </w:rPrChange>
          </w:rPr>
          <w:delText>,</w:delText>
        </w:r>
      </w:del>
      <w:del w:id="29" w:author="Pete Dame" w:date="2017-01-24T10:46:00Z">
        <w:r w:rsidRPr="003D0832" w:rsidDel="003D0832">
          <w:rPr>
            <w:rFonts w:cs="Times New Roman"/>
            <w:sz w:val="22"/>
            <w:szCs w:val="22"/>
            <w:highlight w:val="yellow"/>
            <w:rPrChange w:id="30" w:author="Pete Dame" w:date="2017-01-24T10:48:00Z">
              <w:rPr>
                <w:rFonts w:cs="Times New Roman"/>
                <w:sz w:val="22"/>
                <w:szCs w:val="22"/>
              </w:rPr>
            </w:rPrChange>
          </w:rPr>
          <w:delText xml:space="preserve"> </w:delText>
        </w:r>
      </w:del>
      <w:ins w:id="31" w:author="Pete Dame" w:date="2017-01-24T10:46:00Z">
        <w:del w:id="32" w:author="Kevin McClory" w:date="2017-12-15T08:31:00Z">
          <w:r w:rsidR="003D0832" w:rsidRPr="003D0832" w:rsidDel="000E03DE">
            <w:rPr>
              <w:rFonts w:cs="Times New Roman"/>
              <w:sz w:val="22"/>
              <w:szCs w:val="22"/>
              <w:highlight w:val="yellow"/>
              <w:rPrChange w:id="33" w:author="Pete Dame" w:date="2017-01-24T10:48:00Z">
                <w:rPr>
                  <w:rFonts w:cs="Times New Roman"/>
                  <w:sz w:val="22"/>
                  <w:szCs w:val="22"/>
                </w:rPr>
              </w:rPrChange>
            </w:rPr>
            <w:delText>December</w:delText>
          </w:r>
        </w:del>
      </w:ins>
      <w:ins w:id="34" w:author="Kevin McClory" w:date="2017-12-15T08:31:00Z">
        <w:r w:rsidR="000E03DE">
          <w:rPr>
            <w:rFonts w:cs="Times New Roman"/>
            <w:sz w:val="22"/>
            <w:szCs w:val="22"/>
            <w:highlight w:val="yellow"/>
          </w:rPr>
          <w:t>March</w:t>
        </w:r>
      </w:ins>
      <w:ins w:id="35" w:author="Pete Dame" w:date="2017-01-24T10:46:00Z">
        <w:r w:rsidR="003D0832" w:rsidRPr="003D0832">
          <w:rPr>
            <w:rFonts w:cs="Times New Roman"/>
            <w:sz w:val="22"/>
            <w:szCs w:val="22"/>
            <w:highlight w:val="yellow"/>
            <w:rPrChange w:id="36" w:author="Pete Dame" w:date="2017-01-24T10:48:00Z">
              <w:rPr>
                <w:rFonts w:cs="Times New Roman"/>
                <w:sz w:val="22"/>
                <w:szCs w:val="22"/>
              </w:rPr>
            </w:rPrChange>
          </w:rPr>
          <w:t xml:space="preserve"> </w:t>
        </w:r>
      </w:ins>
      <w:ins w:id="37" w:author="Kevin McClory" w:date="2017-12-15T08:31:00Z">
        <w:r w:rsidR="000E03DE">
          <w:rPr>
            <w:rFonts w:cs="Times New Roman"/>
            <w:sz w:val="22"/>
            <w:szCs w:val="22"/>
            <w:highlight w:val="yellow"/>
          </w:rPr>
          <w:t>0</w:t>
        </w:r>
      </w:ins>
      <w:ins w:id="38" w:author="Pete Dame" w:date="2017-01-24T10:46:00Z">
        <w:del w:id="39" w:author="Kevin McClory" w:date="2017-12-15T08:31:00Z">
          <w:r w:rsidR="003D0832" w:rsidRPr="003D0832" w:rsidDel="000E03DE">
            <w:rPr>
              <w:rFonts w:cs="Times New Roman"/>
              <w:sz w:val="22"/>
              <w:szCs w:val="22"/>
              <w:highlight w:val="yellow"/>
              <w:rPrChange w:id="40" w:author="Pete Dame" w:date="2017-01-24T10:48:00Z">
                <w:rPr>
                  <w:rFonts w:cs="Times New Roman"/>
                  <w:sz w:val="22"/>
                  <w:szCs w:val="22"/>
                </w:rPr>
              </w:rPrChange>
            </w:rPr>
            <w:delText>3</w:delText>
          </w:r>
        </w:del>
        <w:r w:rsidR="003D0832" w:rsidRPr="003D0832">
          <w:rPr>
            <w:rFonts w:cs="Times New Roman"/>
            <w:sz w:val="22"/>
            <w:szCs w:val="22"/>
            <w:highlight w:val="yellow"/>
            <w:rPrChange w:id="41" w:author="Pete Dame" w:date="2017-01-24T10:48:00Z">
              <w:rPr>
                <w:rFonts w:cs="Times New Roman"/>
                <w:sz w:val="22"/>
                <w:szCs w:val="22"/>
              </w:rPr>
            </w:rPrChange>
          </w:rPr>
          <w:t>1, 201</w:t>
        </w:r>
      </w:ins>
      <w:ins w:id="42" w:author="Kevin McClory" w:date="2017-12-15T08:31:00Z">
        <w:r w:rsidR="000E03DE">
          <w:rPr>
            <w:rFonts w:cs="Times New Roman"/>
            <w:sz w:val="22"/>
            <w:szCs w:val="22"/>
          </w:rPr>
          <w:t>8</w:t>
        </w:r>
      </w:ins>
      <w:ins w:id="43" w:author="Pete Dame" w:date="2017-01-24T10:46:00Z">
        <w:r w:rsidR="003D0832">
          <w:rPr>
            <w:rFonts w:cs="Times New Roman"/>
            <w:sz w:val="22"/>
            <w:szCs w:val="22"/>
          </w:rPr>
          <w:t xml:space="preserve"> </w:t>
        </w:r>
      </w:ins>
      <w:r w:rsidRPr="00BD234F">
        <w:rPr>
          <w:rFonts w:cs="Times New Roman"/>
          <w:sz w:val="22"/>
          <w:szCs w:val="22"/>
        </w:rPr>
        <w:t>unless sooner terminated as herein pro</w:t>
      </w:r>
      <w:r w:rsidR="001D4AA8">
        <w:rPr>
          <w:rFonts w:cs="Times New Roman"/>
          <w:sz w:val="22"/>
          <w:szCs w:val="22"/>
        </w:rPr>
        <w:t xml:space="preserve">vided (the “Term”).  </w:t>
      </w:r>
      <w:ins w:id="44" w:author="Tom Siekman" w:date="2016-04-14T18:24:00Z">
        <w:r w:rsidR="00EE27DA">
          <w:rPr>
            <w:rFonts w:cs="Times New Roman"/>
            <w:sz w:val="22"/>
            <w:szCs w:val="22"/>
          </w:rPr>
          <w:t>In addition, STACK has an option to extend up to an additional 90 days (the “Extension”).</w:t>
        </w:r>
      </w:ins>
    </w:p>
    <w:p w14:paraId="53F4B702"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3. </w:t>
      </w:r>
      <w:r w:rsidRPr="00BD234F">
        <w:rPr>
          <w:rFonts w:cs="Times"/>
          <w:b/>
          <w:bCs/>
          <w:sz w:val="22"/>
          <w:szCs w:val="22"/>
        </w:rPr>
        <w:t>Relationship of Parties and Duties Under Agreement</w:t>
      </w:r>
      <w:r w:rsidRPr="00BD234F">
        <w:rPr>
          <w:rFonts w:cs="Times New Roman"/>
          <w:sz w:val="22"/>
          <w:szCs w:val="22"/>
        </w:rPr>
        <w:t xml:space="preserve">. </w:t>
      </w:r>
    </w:p>
    <w:p w14:paraId="6E1DAD1A"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A. Nature of Engagement. </w:t>
      </w:r>
      <w:r w:rsidR="00BD234F">
        <w:rPr>
          <w:rFonts w:cs="Times New Roman"/>
          <w:sz w:val="22"/>
          <w:szCs w:val="22"/>
        </w:rPr>
        <w:t>STACK</w:t>
      </w:r>
      <w:r w:rsidRPr="00BD234F">
        <w:rPr>
          <w:rFonts w:cs="Times New Roman"/>
          <w:sz w:val="22"/>
          <w:szCs w:val="22"/>
        </w:rPr>
        <w:t xml:space="preserve"> engages CONTRACTOR as an independent contractor solely to provide the Services. This Agreement shall not be construed as an agreement of employment, a partnership, or any other form of business entity or venture. CONTRACTOR understands that CONTRACTOR will not be treated as an employee for purposes of the Federal Insurance Contributions Act (FICA), the Federal Unemployment Tax Act (FUTA), workers’ compensation benefits, or income tax withholding under any provision of the Internal Revenue Code of 1986. CONTRACTOR shall be solely responsible for all federal, state, and local taxes applicable to CONTRACTOR, and agrees to indemnify, save, and hold </w:t>
      </w:r>
      <w:r w:rsidR="00BD234F">
        <w:rPr>
          <w:rFonts w:cs="Times New Roman"/>
          <w:sz w:val="22"/>
          <w:szCs w:val="22"/>
        </w:rPr>
        <w:t>STACK</w:t>
      </w:r>
      <w:r w:rsidRPr="00BD234F">
        <w:rPr>
          <w:rFonts w:cs="Times New Roman"/>
          <w:sz w:val="22"/>
          <w:szCs w:val="22"/>
        </w:rPr>
        <w:t xml:space="preserve"> </w:t>
      </w:r>
      <w:r w:rsidRPr="00BD234F">
        <w:rPr>
          <w:rFonts w:cs="Times New Roman"/>
          <w:sz w:val="22"/>
          <w:szCs w:val="22"/>
        </w:rPr>
        <w:lastRenderedPageBreak/>
        <w:t xml:space="preserve">harmless from and against any and all losses, including, but not limited to, reasonable attorneys’ fees, paraprofessionals’ fees, and other expenses, with respect to any dispute concerning payment of any federal income tax, withholding taxes, FICA taxes, FUTA taxes, or workers’ compensation benefits based upon or arising out of CONTRACTOR’s provision of Services. </w:t>
      </w:r>
      <w:r w:rsidR="00BD234F">
        <w:rPr>
          <w:rFonts w:cs="Times New Roman"/>
          <w:sz w:val="22"/>
          <w:szCs w:val="22"/>
        </w:rPr>
        <w:t>STACK</w:t>
      </w:r>
      <w:r w:rsidRPr="00BD234F">
        <w:rPr>
          <w:rFonts w:cs="Times New Roman"/>
          <w:sz w:val="22"/>
          <w:szCs w:val="22"/>
        </w:rPr>
        <w:t xml:space="preserve"> shall provide a Form 1099 to the CONTRACTOR in compliance with the Internal Revenue Service regulations. </w:t>
      </w:r>
      <w:r w:rsidR="00BD234F">
        <w:rPr>
          <w:rFonts w:cs="Times New Roman"/>
          <w:sz w:val="22"/>
          <w:szCs w:val="22"/>
        </w:rPr>
        <w:t>STACK</w:t>
      </w:r>
      <w:r w:rsidRPr="00BD234F">
        <w:rPr>
          <w:rFonts w:cs="Times New Roman"/>
          <w:sz w:val="22"/>
          <w:szCs w:val="22"/>
        </w:rPr>
        <w:t xml:space="preserve"> shall not be obligated to provide CONTRACTOR with any benefits which are or may be available to </w:t>
      </w:r>
      <w:r w:rsidR="00BD234F">
        <w:rPr>
          <w:rFonts w:cs="Times New Roman"/>
          <w:sz w:val="22"/>
          <w:szCs w:val="22"/>
        </w:rPr>
        <w:t>STACK</w:t>
      </w:r>
      <w:r w:rsidRPr="00BD234F">
        <w:rPr>
          <w:rFonts w:cs="Times New Roman"/>
          <w:sz w:val="22"/>
          <w:szCs w:val="22"/>
        </w:rPr>
        <w:t xml:space="preserve"> employees, such as, but not limited to, health insurance, paid leave time (sick, personal, vacation), life insurance, disability, profit sharing, qualified or unqualified retirement plans, or any other fringe benefits or benefit plans which </w:t>
      </w:r>
      <w:r w:rsidR="00BD234F">
        <w:rPr>
          <w:rFonts w:cs="Times New Roman"/>
          <w:sz w:val="22"/>
          <w:szCs w:val="22"/>
        </w:rPr>
        <w:t>STACK</w:t>
      </w:r>
      <w:r w:rsidRPr="00BD234F">
        <w:rPr>
          <w:rFonts w:cs="Times New Roman"/>
          <w:sz w:val="22"/>
          <w:szCs w:val="22"/>
        </w:rPr>
        <w:t xml:space="preserve"> offers or provides to its employees. </w:t>
      </w:r>
    </w:p>
    <w:p w14:paraId="0386B56F"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B. Contractor’s Duties; Other Business Activities. CONTRACTOR shall be responsible for the performance of the Services and may employ such persons or </w:t>
      </w:r>
      <w:r w:rsidR="00DC22BA" w:rsidRPr="00BD234F">
        <w:rPr>
          <w:rFonts w:cs="Times New Roman"/>
          <w:sz w:val="22"/>
          <w:szCs w:val="22"/>
        </w:rPr>
        <w:t>entities,</w:t>
      </w:r>
      <w:r w:rsidRPr="00BD234F">
        <w:rPr>
          <w:rFonts w:cs="Times New Roman"/>
          <w:sz w:val="22"/>
          <w:szCs w:val="22"/>
        </w:rPr>
        <w:t xml:space="preserve"> as CONTRACTOR deems necessary to perform the Services. CONTRACTOR shall be responsible for supervising, paying, and ensuring the performance of any persons or entities CONTRACTOR may retain to assist with the provision of the Services. CONTRACTOR shall devote sufficient time to providing the Services, but shall otherwise be free to engage in such other business </w:t>
      </w:r>
      <w:r w:rsidR="00DC22BA" w:rsidRPr="00BD234F">
        <w:rPr>
          <w:rFonts w:cs="Times New Roman"/>
          <w:sz w:val="22"/>
          <w:szCs w:val="22"/>
        </w:rPr>
        <w:t>activities,</w:t>
      </w:r>
      <w:r w:rsidRPr="00BD234F">
        <w:rPr>
          <w:rFonts w:cs="Times New Roman"/>
          <w:sz w:val="22"/>
          <w:szCs w:val="22"/>
        </w:rPr>
        <w:t xml:space="preserve"> as CONTRACTOR deems advisable, subject to paragraphs 7 and 8 below. </w:t>
      </w:r>
    </w:p>
    <w:p w14:paraId="61EB27E2"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C. Right to Bind; Use of Trademarks. Absent </w:t>
      </w:r>
      <w:r w:rsidR="00BD234F">
        <w:rPr>
          <w:rFonts w:cs="Times New Roman"/>
          <w:sz w:val="22"/>
          <w:szCs w:val="22"/>
        </w:rPr>
        <w:t>STACK</w:t>
      </w:r>
      <w:r w:rsidRPr="00BD234F">
        <w:rPr>
          <w:rFonts w:cs="Times New Roman"/>
          <w:sz w:val="22"/>
          <w:szCs w:val="22"/>
        </w:rPr>
        <w:t xml:space="preserve">’s prior written consent, CONTRACTOR shall not have any authority, express or implied, to assume or create obligations on behalf of </w:t>
      </w:r>
      <w:r w:rsidR="00BD234F">
        <w:rPr>
          <w:rFonts w:cs="Times New Roman"/>
          <w:sz w:val="22"/>
          <w:szCs w:val="22"/>
        </w:rPr>
        <w:t>STACK</w:t>
      </w:r>
      <w:r w:rsidRPr="00BD234F">
        <w:rPr>
          <w:rFonts w:cs="Times New Roman"/>
          <w:sz w:val="22"/>
          <w:szCs w:val="22"/>
        </w:rPr>
        <w:t xml:space="preserve">, and shall not use or display </w:t>
      </w:r>
      <w:r w:rsidR="00BD234F">
        <w:rPr>
          <w:rFonts w:cs="Times New Roman"/>
          <w:sz w:val="22"/>
          <w:szCs w:val="22"/>
        </w:rPr>
        <w:t>STACK</w:t>
      </w:r>
      <w:r w:rsidRPr="00BD234F">
        <w:rPr>
          <w:rFonts w:cs="Times New Roman"/>
          <w:sz w:val="22"/>
          <w:szCs w:val="22"/>
        </w:rPr>
        <w:t xml:space="preserve">’s name or any other trademark, trade name, or logo owned or claimed by </w:t>
      </w:r>
      <w:r w:rsidR="00BD234F">
        <w:rPr>
          <w:rFonts w:cs="Times New Roman"/>
          <w:sz w:val="22"/>
          <w:szCs w:val="22"/>
        </w:rPr>
        <w:t>STACK</w:t>
      </w:r>
      <w:r w:rsidRPr="00BD234F">
        <w:rPr>
          <w:rFonts w:cs="Times New Roman"/>
          <w:sz w:val="22"/>
          <w:szCs w:val="22"/>
        </w:rPr>
        <w:t xml:space="preserve"> or any of its wholly owned subsidiaries, or any trademark, trade name, or logo associated with the </w:t>
      </w:r>
      <w:r w:rsidR="00117DA8">
        <w:rPr>
          <w:rFonts w:cs="Times New Roman"/>
          <w:sz w:val="22"/>
          <w:szCs w:val="22"/>
        </w:rPr>
        <w:t>STACK</w:t>
      </w:r>
      <w:r w:rsidRPr="00BD234F">
        <w:rPr>
          <w:rFonts w:cs="Times New Roman"/>
          <w:sz w:val="22"/>
          <w:szCs w:val="22"/>
        </w:rPr>
        <w:t xml:space="preserve"> line of </w:t>
      </w:r>
      <w:r w:rsidR="00117DA8">
        <w:rPr>
          <w:rFonts w:cs="Times New Roman"/>
          <w:sz w:val="22"/>
          <w:szCs w:val="22"/>
        </w:rPr>
        <w:t>businesses</w:t>
      </w:r>
      <w:r w:rsidRPr="00BD234F">
        <w:rPr>
          <w:rFonts w:cs="Times New Roman"/>
          <w:sz w:val="22"/>
          <w:szCs w:val="22"/>
        </w:rPr>
        <w:t xml:space="preserve">. </w:t>
      </w:r>
    </w:p>
    <w:p w14:paraId="1565EAA9"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D. Control of Work. </w:t>
      </w:r>
      <w:r w:rsidR="00BD234F">
        <w:rPr>
          <w:rFonts w:cs="Times New Roman"/>
          <w:sz w:val="22"/>
          <w:szCs w:val="22"/>
        </w:rPr>
        <w:t>STACK</w:t>
      </w:r>
      <w:r w:rsidRPr="00BD234F">
        <w:rPr>
          <w:rFonts w:cs="Times New Roman"/>
          <w:sz w:val="22"/>
          <w:szCs w:val="22"/>
        </w:rPr>
        <w:t xml:space="preserve"> may establish parameters for CONTRACTOR’s provision of Services under this Agreement, but shall not exercise control or direction over the manner or methods by which CONTRACTOR provides the Services. CONTRACTOR shall have sole control of the manner and methods of performing the Services, and CONTRACTOR shall complete the Services using his own means and methods of work. Unless otherwise set forth in Exhibit A, CONTRACTOR shall furnish, at CONTRACTOR’s own expense, the equipment, supplies, and other materials needed or used to perform the Services. </w:t>
      </w:r>
    </w:p>
    <w:p w14:paraId="01E81BE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E. </w:t>
      </w:r>
      <w:r w:rsidR="00BD234F">
        <w:rPr>
          <w:rFonts w:cs="Times New Roman"/>
          <w:sz w:val="22"/>
          <w:szCs w:val="22"/>
        </w:rPr>
        <w:t>STACK</w:t>
      </w:r>
      <w:r w:rsidRPr="00BD234F">
        <w:rPr>
          <w:rFonts w:cs="Times New Roman"/>
          <w:sz w:val="22"/>
          <w:szCs w:val="22"/>
        </w:rPr>
        <w:t xml:space="preserve"> Policies. To the extent CONTRACTOR performs any Services on </w:t>
      </w:r>
      <w:r w:rsidR="00BD234F">
        <w:rPr>
          <w:rFonts w:cs="Times New Roman"/>
          <w:sz w:val="22"/>
          <w:szCs w:val="22"/>
        </w:rPr>
        <w:t>STACK</w:t>
      </w:r>
      <w:r w:rsidRPr="00BD234F">
        <w:rPr>
          <w:rFonts w:cs="Times New Roman"/>
          <w:sz w:val="22"/>
          <w:szCs w:val="22"/>
        </w:rPr>
        <w:t xml:space="preserve">’s premises or using </w:t>
      </w:r>
      <w:r w:rsidR="00BD234F">
        <w:rPr>
          <w:rFonts w:cs="Times New Roman"/>
          <w:sz w:val="22"/>
          <w:szCs w:val="22"/>
        </w:rPr>
        <w:t>STACK</w:t>
      </w:r>
      <w:r w:rsidRPr="00BD234F">
        <w:rPr>
          <w:rFonts w:cs="Times New Roman"/>
          <w:sz w:val="22"/>
          <w:szCs w:val="22"/>
        </w:rPr>
        <w:t xml:space="preserve">’s facilities, supplies, information technology, equipment, networks, or other resources, CONTRACTOR shall comply with all applicable </w:t>
      </w:r>
      <w:r w:rsidR="00BD234F">
        <w:rPr>
          <w:rFonts w:cs="Times New Roman"/>
          <w:sz w:val="22"/>
          <w:szCs w:val="22"/>
        </w:rPr>
        <w:t>STACK</w:t>
      </w:r>
      <w:r w:rsidRPr="00BD234F">
        <w:rPr>
          <w:rFonts w:cs="Times New Roman"/>
          <w:sz w:val="22"/>
          <w:szCs w:val="22"/>
        </w:rPr>
        <w:t xml:space="preserve"> policies relating to business and office conduct, health and safety, and use of </w:t>
      </w:r>
      <w:r w:rsidR="00BD234F">
        <w:rPr>
          <w:rFonts w:cs="Times New Roman"/>
          <w:sz w:val="22"/>
          <w:szCs w:val="22"/>
        </w:rPr>
        <w:t>STACK</w:t>
      </w:r>
      <w:r w:rsidRPr="00BD234F">
        <w:rPr>
          <w:rFonts w:cs="Times New Roman"/>
          <w:sz w:val="22"/>
          <w:szCs w:val="22"/>
        </w:rPr>
        <w:t xml:space="preserve">’s facilities, supplies, information technology, equipment, networks, and other resources. </w:t>
      </w:r>
    </w:p>
    <w:p w14:paraId="408343D6"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lastRenderedPageBreak/>
        <w:t xml:space="preserve">F. Confidential Information. </w:t>
      </w:r>
    </w:p>
    <w:p w14:paraId="06CE3733"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w:t>
      </w:r>
      <w:proofErr w:type="spellStart"/>
      <w:r w:rsidRPr="00BD234F">
        <w:rPr>
          <w:rFonts w:cs="Times New Roman"/>
          <w:sz w:val="22"/>
          <w:szCs w:val="22"/>
        </w:rPr>
        <w:t>i</w:t>
      </w:r>
      <w:proofErr w:type="spellEnd"/>
      <w:r w:rsidRPr="00BD234F">
        <w:rPr>
          <w:rFonts w:cs="Times New Roman"/>
          <w:sz w:val="22"/>
          <w:szCs w:val="22"/>
        </w:rPr>
        <w:t xml:space="preserve">) It is acknowledged and agreed that </w:t>
      </w:r>
      <w:r w:rsidR="00BD234F">
        <w:rPr>
          <w:rFonts w:cs="Times New Roman"/>
          <w:sz w:val="22"/>
          <w:szCs w:val="22"/>
        </w:rPr>
        <w:t>STACK</w:t>
      </w:r>
      <w:r w:rsidRPr="00BD234F">
        <w:rPr>
          <w:rFonts w:cs="Times New Roman"/>
          <w:sz w:val="22"/>
          <w:szCs w:val="22"/>
        </w:rPr>
        <w:t xml:space="preserve"> has certain proprietary information, formulas, and materials, including, but not limited to, distributor and supplier contacts and contract information, customer lists, catalog distribution lists and pricing methods, business plans and strategies, financial information, sales results and sales data, supply chain information, marketing and sales plans, and the components of products, which derive independent economic value from not being generally known and readily ascertainable. It is further acknowledged and agreed that </w:t>
      </w:r>
      <w:r w:rsidR="00BD234F">
        <w:rPr>
          <w:rFonts w:cs="Times New Roman"/>
          <w:sz w:val="22"/>
          <w:szCs w:val="22"/>
        </w:rPr>
        <w:t>STACK</w:t>
      </w:r>
      <w:r w:rsidRPr="00BD234F">
        <w:rPr>
          <w:rFonts w:cs="Times New Roman"/>
          <w:sz w:val="22"/>
          <w:szCs w:val="22"/>
        </w:rPr>
        <w:t xml:space="preserve"> has taken steps to maintain the secrecy of said proprietary information, formulas, and materials, that </w:t>
      </w:r>
      <w:r w:rsidR="00BD234F">
        <w:rPr>
          <w:rFonts w:cs="Times New Roman"/>
          <w:sz w:val="22"/>
          <w:szCs w:val="22"/>
        </w:rPr>
        <w:t>STACK</w:t>
      </w:r>
      <w:r w:rsidRPr="00BD234F">
        <w:rPr>
          <w:rFonts w:cs="Times New Roman"/>
          <w:sz w:val="22"/>
          <w:szCs w:val="22"/>
        </w:rPr>
        <w:t xml:space="preserve"> has a legitimate business interest in guarding and protecting this information, that this information has economic value to </w:t>
      </w:r>
      <w:r w:rsidR="00BD234F">
        <w:rPr>
          <w:rFonts w:cs="Times New Roman"/>
          <w:sz w:val="22"/>
          <w:szCs w:val="22"/>
        </w:rPr>
        <w:t>STACK</w:t>
      </w:r>
      <w:r w:rsidRPr="00BD234F">
        <w:rPr>
          <w:rFonts w:cs="Times New Roman"/>
          <w:sz w:val="22"/>
          <w:szCs w:val="22"/>
        </w:rPr>
        <w:t xml:space="preserve">, and that this information must be carefully controlled so as to prevent disclosure to unauthorized persons who might use the information in competition with </w:t>
      </w:r>
      <w:r w:rsidR="00BD234F">
        <w:rPr>
          <w:rFonts w:cs="Times New Roman"/>
          <w:sz w:val="22"/>
          <w:szCs w:val="22"/>
        </w:rPr>
        <w:t>STACK</w:t>
      </w:r>
      <w:r w:rsidRPr="00BD234F">
        <w:rPr>
          <w:rFonts w:cs="Times New Roman"/>
          <w:sz w:val="22"/>
          <w:szCs w:val="22"/>
        </w:rPr>
        <w:t xml:space="preserve">, or to its detriment. </w:t>
      </w:r>
    </w:p>
    <w:p w14:paraId="30284A76"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(ii) All </w:t>
      </w:r>
      <w:r w:rsidR="00BD234F">
        <w:rPr>
          <w:rFonts w:cs="Times New Roman"/>
          <w:sz w:val="22"/>
          <w:szCs w:val="22"/>
        </w:rPr>
        <w:t>STACK</w:t>
      </w:r>
      <w:r w:rsidRPr="00BD234F">
        <w:rPr>
          <w:rFonts w:cs="Times New Roman"/>
          <w:sz w:val="22"/>
          <w:szCs w:val="22"/>
        </w:rPr>
        <w:t xml:space="preserve"> information provided to or received by CONTRACTOR, and all other information and data developed by CONTRACTOR in providing the Services, shall remain and be </w:t>
      </w:r>
      <w:r w:rsidR="00BD234F">
        <w:rPr>
          <w:rFonts w:cs="Times New Roman"/>
          <w:sz w:val="22"/>
          <w:szCs w:val="22"/>
        </w:rPr>
        <w:t>STACK</w:t>
      </w:r>
      <w:r w:rsidRPr="00BD234F">
        <w:rPr>
          <w:rFonts w:cs="Times New Roman"/>
          <w:sz w:val="22"/>
          <w:szCs w:val="22"/>
        </w:rPr>
        <w:t xml:space="preserve"> property, and shall be treated throughout the Term of this Agreement and subsequently as </w:t>
      </w:r>
      <w:r w:rsidR="00BD234F">
        <w:rPr>
          <w:rFonts w:cs="Times New Roman"/>
          <w:sz w:val="22"/>
          <w:szCs w:val="22"/>
        </w:rPr>
        <w:t>STACK</w:t>
      </w:r>
      <w:r w:rsidRPr="00BD234F">
        <w:rPr>
          <w:rFonts w:cs="Times New Roman"/>
          <w:sz w:val="22"/>
          <w:szCs w:val="22"/>
        </w:rPr>
        <w:t xml:space="preserve"> confidential information (the “Confidential Information”). As used herein the term “Confidential Information” includes, but is not necessarily limited to, all information and data belonging to </w:t>
      </w:r>
      <w:r w:rsidR="00BD234F">
        <w:rPr>
          <w:rFonts w:cs="Times New Roman"/>
          <w:sz w:val="22"/>
          <w:szCs w:val="22"/>
        </w:rPr>
        <w:t>STACK</w:t>
      </w:r>
      <w:r w:rsidRPr="00BD234F">
        <w:rPr>
          <w:rFonts w:cs="Times New Roman"/>
          <w:sz w:val="22"/>
          <w:szCs w:val="22"/>
        </w:rPr>
        <w:t xml:space="preserve">, whether in written, oral, machine recognizable, graphic or sample form, disclosed directly or indirectly, including, without limitation, all customer lists, customer information, customer leads, purchase/sales history, distributor and supplier contact and contract information, catalog distribution lists, pricing methods, supply chain information, trade secrets, and other confidential business information that otherwise may not qualify as trade secrets, including techniques, processes, designs, computer programs, know-how, negative know-how, data, research, compositions, compilations, improvements, inventions (whether patentable or not), works of authorship, patents, trademarks, service marks, copyrights, business and product development plans (including marketing and sales plans), supplier lists, pricing data, financials, tax information, information regarding a customer’s preferences and behaviors (including sales techniques regarding any specific customer), personnel and compensation information, accounting practices, business plans and strategies, and other information concerning </w:t>
      </w:r>
      <w:r w:rsidR="00BD234F">
        <w:rPr>
          <w:rFonts w:cs="Times New Roman"/>
          <w:sz w:val="22"/>
          <w:szCs w:val="22"/>
        </w:rPr>
        <w:t>STACK</w:t>
      </w:r>
      <w:r w:rsidRPr="00BD234F">
        <w:rPr>
          <w:rFonts w:cs="Times New Roman"/>
          <w:sz w:val="22"/>
          <w:szCs w:val="22"/>
        </w:rPr>
        <w:t xml:space="preserve">’s actual or anticipated business, research and development, as well as any modifications or enhancements of any of the foregoing, all program, marketing, sales, or other financial or business information, and any other information which the CONTRACTOR should reasonably understand to be non-public, confidential information belonging to </w:t>
      </w:r>
      <w:r w:rsidR="00BD234F">
        <w:rPr>
          <w:rFonts w:cs="Times New Roman"/>
          <w:sz w:val="22"/>
          <w:szCs w:val="22"/>
        </w:rPr>
        <w:t>STACK</w:t>
      </w:r>
      <w:r w:rsidRPr="00BD234F">
        <w:rPr>
          <w:rFonts w:cs="Times New Roman"/>
          <w:sz w:val="22"/>
          <w:szCs w:val="22"/>
        </w:rPr>
        <w:t xml:space="preserve"> or any of its subsidiaries. </w:t>
      </w:r>
    </w:p>
    <w:p w14:paraId="14BD6DC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(iii) Absent </w:t>
      </w:r>
      <w:r w:rsidR="00BD234F">
        <w:rPr>
          <w:rFonts w:cs="Times New Roman"/>
          <w:sz w:val="22"/>
          <w:szCs w:val="22"/>
        </w:rPr>
        <w:t>STACK</w:t>
      </w:r>
      <w:r w:rsidRPr="00BD234F">
        <w:rPr>
          <w:rFonts w:cs="Times New Roman"/>
          <w:sz w:val="22"/>
          <w:szCs w:val="22"/>
        </w:rPr>
        <w:t xml:space="preserve">’s prior written consent, CONTRACTOR shall not disclose Confidential Information to </w:t>
      </w:r>
      <w:r w:rsidRPr="00BD234F">
        <w:rPr>
          <w:rFonts w:cs="Times New Roman"/>
          <w:sz w:val="22"/>
          <w:szCs w:val="22"/>
        </w:rPr>
        <w:lastRenderedPageBreak/>
        <w:t>any other party except as specifically provided in this Agreement</w:t>
      </w:r>
      <w:ins w:id="45" w:author="Tom Siekman" w:date="2016-04-14T18:25:00Z">
        <w:r w:rsidR="00EE27DA" w:rsidRPr="00EE27DA">
          <w:rPr>
            <w:rFonts w:cs="Times New Roman"/>
            <w:sz w:val="22"/>
            <w:szCs w:val="22"/>
          </w:rPr>
          <w:t xml:space="preserve"> </w:t>
        </w:r>
        <w:r w:rsidR="00EE27DA">
          <w:rPr>
            <w:rFonts w:cs="Times New Roman"/>
            <w:sz w:val="22"/>
            <w:szCs w:val="22"/>
          </w:rPr>
          <w:t>and as maybe required to deliver Services described in this agreement</w:t>
        </w:r>
      </w:ins>
      <w:r w:rsidRPr="00BD234F">
        <w:rPr>
          <w:rFonts w:cs="Times New Roman"/>
          <w:sz w:val="22"/>
          <w:szCs w:val="22"/>
        </w:rPr>
        <w:t xml:space="preserve">, and shall not use Confidential Information for any purpose other than as contemplated by this Agreement, unless such information has become part of the public domain as a result of an action or disclosure by </w:t>
      </w:r>
      <w:r w:rsidR="00BD234F">
        <w:rPr>
          <w:rFonts w:cs="Times New Roman"/>
          <w:sz w:val="22"/>
          <w:szCs w:val="22"/>
        </w:rPr>
        <w:t>STACK</w:t>
      </w:r>
      <w:r w:rsidRPr="00BD234F">
        <w:rPr>
          <w:rFonts w:cs="Times New Roman"/>
          <w:sz w:val="22"/>
          <w:szCs w:val="22"/>
        </w:rPr>
        <w:t xml:space="preserve"> and not as a result of any unauthorized disclosure by CONTRACTOR or other party. CONTRACTOR may release Confidential Information to CONTRACTOR’s employees, agents, and subcontractors only on a need-to-know basis, and only after ensuring that each recipient has agreed in writing to be bound and obligated by provisions of confidentiality no less restrictive than those contained herein. If CONTRACTOR is served with a subpoena, discovery request, or court order requiring disclosure of any Confidential Information, CONTRACTOR shall give </w:t>
      </w:r>
      <w:r w:rsidR="00BD234F">
        <w:rPr>
          <w:rFonts w:cs="Times New Roman"/>
          <w:sz w:val="22"/>
          <w:szCs w:val="22"/>
        </w:rPr>
        <w:t>STACK</w:t>
      </w:r>
      <w:r w:rsidRPr="00BD234F">
        <w:rPr>
          <w:rFonts w:cs="Times New Roman"/>
          <w:sz w:val="22"/>
          <w:szCs w:val="22"/>
        </w:rPr>
        <w:t xml:space="preserve"> timely written notice of the contemplated disclosure so that </w:t>
      </w:r>
      <w:r w:rsidR="00BD234F">
        <w:rPr>
          <w:rFonts w:cs="Times New Roman"/>
          <w:sz w:val="22"/>
          <w:szCs w:val="22"/>
        </w:rPr>
        <w:t>STACK</w:t>
      </w:r>
      <w:r w:rsidRPr="00BD234F">
        <w:rPr>
          <w:rFonts w:cs="Times New Roman"/>
          <w:sz w:val="22"/>
          <w:szCs w:val="22"/>
        </w:rPr>
        <w:t xml:space="preserve"> may have a reasonable opportunity to intervene to prevent or limit the disclosure or to otherwise seek to preserve the confidentiality of the information. </w:t>
      </w:r>
    </w:p>
    <w:p w14:paraId="42294E20"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(iv) CONTRACTOR shall not disclose to </w:t>
      </w:r>
      <w:r w:rsidR="00BD234F">
        <w:rPr>
          <w:rFonts w:cs="Times New Roman"/>
          <w:sz w:val="22"/>
          <w:szCs w:val="22"/>
        </w:rPr>
        <w:t>STACK</w:t>
      </w:r>
      <w:r w:rsidRPr="00BD234F">
        <w:rPr>
          <w:rFonts w:cs="Times New Roman"/>
          <w:sz w:val="22"/>
          <w:szCs w:val="22"/>
        </w:rPr>
        <w:t xml:space="preserve"> or use in providing the Services any information for which CONTRACTOR has an obligation of confidentiality to third parties. </w:t>
      </w:r>
    </w:p>
    <w:p w14:paraId="45A6EB81"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G. Work Product. </w:t>
      </w:r>
    </w:p>
    <w:p w14:paraId="2FA59173"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w:t>
      </w:r>
      <w:proofErr w:type="spellStart"/>
      <w:r w:rsidRPr="00BD234F">
        <w:rPr>
          <w:rFonts w:cs="Times New Roman"/>
          <w:sz w:val="22"/>
          <w:szCs w:val="22"/>
        </w:rPr>
        <w:t>i</w:t>
      </w:r>
      <w:proofErr w:type="spellEnd"/>
      <w:r w:rsidRPr="00BD234F">
        <w:rPr>
          <w:rFonts w:cs="Times New Roman"/>
          <w:sz w:val="22"/>
          <w:szCs w:val="22"/>
        </w:rPr>
        <w:t xml:space="preserve">) </w:t>
      </w:r>
      <w:r w:rsidR="00BD234F">
        <w:rPr>
          <w:rFonts w:cs="Times New Roman"/>
          <w:sz w:val="22"/>
          <w:szCs w:val="22"/>
        </w:rPr>
        <w:t>STACK</w:t>
      </w:r>
      <w:r w:rsidRPr="00BD234F">
        <w:rPr>
          <w:rFonts w:cs="Times New Roman"/>
          <w:sz w:val="22"/>
          <w:szCs w:val="22"/>
        </w:rPr>
        <w:t xml:space="preserve"> shall be the sole owner of all results, books, records, formulations, products, materials, data, and business information prepared by or worked on by CONTRACTOR in providing the Services (“Work Product”). </w:t>
      </w:r>
    </w:p>
    <w:p w14:paraId="7DC9BD9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(ii) Any copyrightable work created by CONTRACTOR, or with CONTRACTOR’s involvement, in connection with CONTRACTOR’s provision of the Services shall be considered a work made for hire, whether published or unpublished, and all rights therein shall be the property of </w:t>
      </w:r>
      <w:r w:rsidR="00BD234F">
        <w:rPr>
          <w:rFonts w:cs="Times New Roman"/>
          <w:sz w:val="22"/>
          <w:szCs w:val="22"/>
        </w:rPr>
        <w:t>STACK</w:t>
      </w:r>
      <w:r w:rsidRPr="00BD234F">
        <w:rPr>
          <w:rFonts w:cs="Times New Roman"/>
          <w:sz w:val="22"/>
          <w:szCs w:val="22"/>
        </w:rPr>
        <w:t xml:space="preserve"> as author and owner of the copyright therein. CONTRACTOR, without charge to </w:t>
      </w:r>
      <w:r w:rsidR="00BD234F">
        <w:rPr>
          <w:rFonts w:cs="Times New Roman"/>
          <w:sz w:val="22"/>
          <w:szCs w:val="22"/>
        </w:rPr>
        <w:t>STACK</w:t>
      </w:r>
      <w:r w:rsidRPr="00BD234F">
        <w:rPr>
          <w:rFonts w:cs="Times New Roman"/>
          <w:sz w:val="22"/>
          <w:szCs w:val="22"/>
        </w:rPr>
        <w:t xml:space="preserve"> other than reasonable payment for time involved following the termination or expiration of this Agreement and reasonable expenses to provide documentation, shall duly execute, acknowledge, and deliver to </w:t>
      </w:r>
      <w:r w:rsidR="00BD234F">
        <w:rPr>
          <w:rFonts w:cs="Times New Roman"/>
          <w:sz w:val="22"/>
          <w:szCs w:val="22"/>
        </w:rPr>
        <w:t>STACK</w:t>
      </w:r>
      <w:r w:rsidRPr="00BD234F">
        <w:rPr>
          <w:rFonts w:cs="Times New Roman"/>
          <w:sz w:val="22"/>
          <w:szCs w:val="22"/>
        </w:rPr>
        <w:t xml:space="preserve"> all such further papers, including assignments and applications for copyright registration or renewal, as may be necessary to enable </w:t>
      </w:r>
      <w:r w:rsidR="00BD234F">
        <w:rPr>
          <w:rFonts w:cs="Times New Roman"/>
          <w:sz w:val="22"/>
          <w:szCs w:val="22"/>
        </w:rPr>
        <w:t>STACK</w:t>
      </w:r>
      <w:r w:rsidRPr="00BD234F">
        <w:rPr>
          <w:rFonts w:cs="Times New Roman"/>
          <w:sz w:val="22"/>
          <w:szCs w:val="22"/>
        </w:rPr>
        <w:t xml:space="preserve"> to publish or protect said works by copyright or otherwise in any and all countries, to vest title to said works in </w:t>
      </w:r>
      <w:r w:rsidR="00BD234F">
        <w:rPr>
          <w:rFonts w:cs="Times New Roman"/>
          <w:sz w:val="22"/>
          <w:szCs w:val="22"/>
        </w:rPr>
        <w:t>STACK</w:t>
      </w:r>
      <w:r w:rsidRPr="00BD234F">
        <w:rPr>
          <w:rFonts w:cs="Times New Roman"/>
          <w:sz w:val="22"/>
          <w:szCs w:val="22"/>
        </w:rPr>
        <w:t xml:space="preserve"> or its nominees, their successors or assigns, and shall render all such assistance as </w:t>
      </w:r>
      <w:r w:rsidR="00BD234F">
        <w:rPr>
          <w:rFonts w:cs="Times New Roman"/>
          <w:sz w:val="22"/>
          <w:szCs w:val="22"/>
        </w:rPr>
        <w:t>STACK</w:t>
      </w:r>
      <w:r w:rsidRPr="00BD234F">
        <w:rPr>
          <w:rFonts w:cs="Times New Roman"/>
          <w:sz w:val="22"/>
          <w:szCs w:val="22"/>
        </w:rPr>
        <w:t xml:space="preserve"> may require in any proceeding or litigation involving the rights in said works. </w:t>
      </w:r>
    </w:p>
    <w:p w14:paraId="3F7B61BC"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(iii) Any inventions, improvements, or ideas made or conceived by CONTRACTOR, or with CONTRACTOR’s involvement, in connection with CONTRACTOR’s provision of the Services, shall be the property of </w:t>
      </w:r>
      <w:r w:rsidR="00BD234F">
        <w:rPr>
          <w:rFonts w:cs="Times New Roman"/>
          <w:sz w:val="22"/>
          <w:szCs w:val="22"/>
        </w:rPr>
        <w:t>STACK</w:t>
      </w:r>
      <w:r w:rsidRPr="00BD234F">
        <w:rPr>
          <w:rFonts w:cs="Times New Roman"/>
          <w:sz w:val="22"/>
          <w:szCs w:val="22"/>
        </w:rPr>
        <w:t xml:space="preserve">. CONTRACTOR, without charge to </w:t>
      </w:r>
      <w:r w:rsidR="00BD234F">
        <w:rPr>
          <w:rFonts w:cs="Times New Roman"/>
          <w:sz w:val="22"/>
          <w:szCs w:val="22"/>
        </w:rPr>
        <w:t>STACK</w:t>
      </w:r>
      <w:r w:rsidRPr="00BD234F">
        <w:rPr>
          <w:rFonts w:cs="Times New Roman"/>
          <w:sz w:val="22"/>
          <w:szCs w:val="22"/>
        </w:rPr>
        <w:t xml:space="preserve">, without charge to </w:t>
      </w:r>
      <w:r w:rsidR="00BD234F">
        <w:rPr>
          <w:rFonts w:cs="Times New Roman"/>
          <w:sz w:val="22"/>
          <w:szCs w:val="22"/>
        </w:rPr>
        <w:t>STACK</w:t>
      </w:r>
      <w:r w:rsidRPr="00BD234F">
        <w:rPr>
          <w:rFonts w:cs="Times New Roman"/>
          <w:sz w:val="22"/>
          <w:szCs w:val="22"/>
        </w:rPr>
        <w:t xml:space="preserve"> other than </w:t>
      </w:r>
      <w:r w:rsidRPr="00BD234F">
        <w:rPr>
          <w:rFonts w:cs="Times New Roman"/>
          <w:sz w:val="22"/>
          <w:szCs w:val="22"/>
        </w:rPr>
        <w:lastRenderedPageBreak/>
        <w:t xml:space="preserve">reasonable payment for time involved following the termination or expiration of this Agreement and reasonable expenses to provide documentation, shall execute, acknowledge, and deliver to </w:t>
      </w:r>
      <w:r w:rsidR="00BD234F">
        <w:rPr>
          <w:rFonts w:cs="Times New Roman"/>
          <w:sz w:val="22"/>
          <w:szCs w:val="22"/>
        </w:rPr>
        <w:t>STACK</w:t>
      </w:r>
      <w:r w:rsidRPr="00BD234F">
        <w:rPr>
          <w:rFonts w:cs="Times New Roman"/>
          <w:sz w:val="22"/>
          <w:szCs w:val="22"/>
        </w:rPr>
        <w:t xml:space="preserve"> all such further papers, including assignments and applications for patents, as may be necessary to enable </w:t>
      </w:r>
      <w:r w:rsidR="00BD234F">
        <w:rPr>
          <w:rFonts w:cs="Times New Roman"/>
          <w:sz w:val="22"/>
          <w:szCs w:val="22"/>
        </w:rPr>
        <w:t>STACK</w:t>
      </w:r>
      <w:r w:rsidRPr="00BD234F">
        <w:rPr>
          <w:rFonts w:cs="Times New Roman"/>
          <w:sz w:val="22"/>
          <w:szCs w:val="22"/>
        </w:rPr>
        <w:t xml:space="preserve"> to publish or protect said inventions, improvements, and ideas by patent or otherwise in any and all countries and to vest title to said patents, inventions, improvements and ideas in </w:t>
      </w:r>
      <w:r w:rsidR="00BD234F">
        <w:rPr>
          <w:rFonts w:cs="Times New Roman"/>
          <w:sz w:val="22"/>
          <w:szCs w:val="22"/>
        </w:rPr>
        <w:t>STACK</w:t>
      </w:r>
      <w:r w:rsidRPr="00BD234F">
        <w:rPr>
          <w:rFonts w:cs="Times New Roman"/>
          <w:sz w:val="22"/>
          <w:szCs w:val="22"/>
        </w:rPr>
        <w:t xml:space="preserve"> or its nominees, their successors or assigns, and shall render all such assistance as </w:t>
      </w:r>
      <w:r w:rsidR="00BD234F">
        <w:rPr>
          <w:rFonts w:cs="Times New Roman"/>
          <w:sz w:val="22"/>
          <w:szCs w:val="22"/>
        </w:rPr>
        <w:t>STACK</w:t>
      </w:r>
      <w:r w:rsidRPr="00BD234F">
        <w:rPr>
          <w:rFonts w:cs="Times New Roman"/>
          <w:sz w:val="22"/>
          <w:szCs w:val="22"/>
        </w:rPr>
        <w:t xml:space="preserve"> may require in any Patent Office proceeding or litigation involving said inventions, improvements, or ideas. </w:t>
      </w:r>
    </w:p>
    <w:p w14:paraId="7B614A53"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4. </w:t>
      </w:r>
      <w:r w:rsidRPr="00BD234F">
        <w:rPr>
          <w:rFonts w:cs="Times"/>
          <w:b/>
          <w:bCs/>
          <w:sz w:val="22"/>
          <w:szCs w:val="22"/>
        </w:rPr>
        <w:t>Payment</w:t>
      </w:r>
      <w:r w:rsidRPr="00BD234F">
        <w:rPr>
          <w:rFonts w:cs="Times New Roman"/>
          <w:sz w:val="22"/>
          <w:szCs w:val="22"/>
        </w:rPr>
        <w:t>.</w:t>
      </w:r>
      <w:r w:rsidRPr="00BD234F">
        <w:rPr>
          <w:rFonts w:eastAsia="MS Mincho" w:cs="MS Mincho"/>
          <w:sz w:val="22"/>
          <w:szCs w:val="22"/>
        </w:rPr>
        <w:t> </w:t>
      </w:r>
      <w:r w:rsidRPr="00BD234F">
        <w:rPr>
          <w:rFonts w:cs="Times New Roman"/>
          <w:sz w:val="22"/>
          <w:szCs w:val="22"/>
        </w:rPr>
        <w:t xml:space="preserve">A. </w:t>
      </w:r>
      <w:r w:rsidR="00BD234F">
        <w:rPr>
          <w:rFonts w:cs="Times New Roman"/>
          <w:sz w:val="22"/>
          <w:szCs w:val="22"/>
        </w:rPr>
        <w:t>STACK</w:t>
      </w:r>
      <w:r w:rsidRPr="00BD234F">
        <w:rPr>
          <w:rFonts w:cs="Times New Roman"/>
          <w:sz w:val="22"/>
          <w:szCs w:val="22"/>
        </w:rPr>
        <w:t xml:space="preserve"> agrees to pay CONTRACTOR for the Services to be rendered the amounts specified in Exhibit A. </w:t>
      </w:r>
    </w:p>
    <w:p w14:paraId="5E6D5AF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B. </w:t>
      </w:r>
      <w:r w:rsidR="00BD234F">
        <w:rPr>
          <w:rFonts w:cs="Times New Roman"/>
          <w:sz w:val="22"/>
          <w:szCs w:val="22"/>
        </w:rPr>
        <w:t>STACK</w:t>
      </w:r>
      <w:r w:rsidRPr="00BD234F">
        <w:rPr>
          <w:rFonts w:cs="Times New Roman"/>
          <w:sz w:val="22"/>
          <w:szCs w:val="22"/>
        </w:rPr>
        <w:t xml:space="preserve"> shall pay CONTRACTOR for services rendered to up to the date of termination or expiration of the Agreement, unless the Agreement is terminated for cause. </w:t>
      </w:r>
    </w:p>
    <w:p w14:paraId="2447D003"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C. CONTRACTOR shall submit periodic invoices providing, in reasonable detail, a description of the specific Services performed, dates on which such Services were performed, and the amount of time CONTRACTOR spent performing each discrete task or project on each such date. The invoices shall be sent to </w:t>
      </w:r>
      <w:r w:rsidR="00BD234F">
        <w:rPr>
          <w:rFonts w:cs="Times New Roman"/>
          <w:sz w:val="22"/>
          <w:szCs w:val="22"/>
        </w:rPr>
        <w:t>STACK</w:t>
      </w:r>
      <w:r w:rsidRPr="00BD234F">
        <w:rPr>
          <w:rFonts w:cs="Times New Roman"/>
          <w:sz w:val="22"/>
          <w:szCs w:val="22"/>
        </w:rPr>
        <w:t xml:space="preserve"> at the following address: </w:t>
      </w:r>
    </w:p>
    <w:p w14:paraId="7203B67D" w14:textId="77777777" w:rsidR="003D0832" w:rsidRPr="000E03DE" w:rsidRDefault="008B5188" w:rsidP="00DC7635">
      <w:pPr>
        <w:widowControl w:val="0"/>
        <w:autoSpaceDE w:val="0"/>
        <w:autoSpaceDN w:val="0"/>
        <w:adjustRightInd w:val="0"/>
        <w:spacing w:line="360" w:lineRule="atLeast"/>
        <w:outlineLvl w:val="0"/>
        <w:rPr>
          <w:ins w:id="46" w:author="Pete Dame" w:date="2017-01-24T10:48:00Z"/>
          <w:rFonts w:cs="Times New Roman"/>
          <w:sz w:val="22"/>
          <w:szCs w:val="22"/>
        </w:rPr>
      </w:pPr>
      <w:ins w:id="47" w:author="Jeff Ficke" w:date="2016-04-15T11:25:00Z">
        <w:r w:rsidRPr="000E03DE">
          <w:rPr>
            <w:rFonts w:cs="Times New Roman"/>
            <w:sz w:val="22"/>
            <w:szCs w:val="22"/>
          </w:rPr>
          <w:t>Stack Con</w:t>
        </w:r>
      </w:ins>
      <w:ins w:id="48" w:author="Pete Dame" w:date="2017-01-24T10:48:00Z">
        <w:r w:rsidR="003D0832" w:rsidRPr="000E03DE">
          <w:rPr>
            <w:rFonts w:cs="Times New Roman"/>
            <w:sz w:val="22"/>
            <w:szCs w:val="22"/>
          </w:rPr>
          <w:t>s</w:t>
        </w:r>
      </w:ins>
      <w:ins w:id="49" w:author="Jeff Ficke" w:date="2016-04-15T11:25:00Z">
        <w:r w:rsidRPr="000E03DE">
          <w:rPr>
            <w:rFonts w:cs="Times New Roman"/>
            <w:sz w:val="22"/>
            <w:szCs w:val="22"/>
          </w:rPr>
          <w:t>truction Technologies</w:t>
        </w:r>
      </w:ins>
    </w:p>
    <w:p w14:paraId="137CCA7B" w14:textId="77777777" w:rsidR="003D0832" w:rsidRPr="000E03DE" w:rsidRDefault="008B5188" w:rsidP="00DC7635">
      <w:pPr>
        <w:widowControl w:val="0"/>
        <w:autoSpaceDE w:val="0"/>
        <w:autoSpaceDN w:val="0"/>
        <w:adjustRightInd w:val="0"/>
        <w:spacing w:line="360" w:lineRule="atLeast"/>
        <w:outlineLvl w:val="0"/>
        <w:rPr>
          <w:ins w:id="50" w:author="Pete Dame" w:date="2017-01-24T10:49:00Z"/>
          <w:rFonts w:cs="Times New Roman"/>
          <w:sz w:val="22"/>
          <w:szCs w:val="22"/>
        </w:rPr>
      </w:pPr>
      <w:ins w:id="51" w:author="Jeff Ficke" w:date="2016-04-15T11:25:00Z">
        <w:r w:rsidRPr="000E03DE">
          <w:rPr>
            <w:rFonts w:cs="Times New Roman"/>
            <w:sz w:val="22"/>
            <w:szCs w:val="22"/>
          </w:rPr>
          <w:t>6398 Thornberry Court</w:t>
        </w:r>
      </w:ins>
    </w:p>
    <w:p w14:paraId="357087E8" w14:textId="77777777" w:rsidR="00EA1329" w:rsidRPr="00BD234F" w:rsidRDefault="008B5188" w:rsidP="00DC7635">
      <w:pPr>
        <w:widowControl w:val="0"/>
        <w:autoSpaceDE w:val="0"/>
        <w:autoSpaceDN w:val="0"/>
        <w:adjustRightInd w:val="0"/>
        <w:spacing w:after="240" w:line="360" w:lineRule="atLeast"/>
        <w:outlineLvl w:val="0"/>
        <w:rPr>
          <w:rFonts w:cs="Times"/>
          <w:sz w:val="22"/>
          <w:szCs w:val="22"/>
        </w:rPr>
      </w:pPr>
      <w:ins w:id="52" w:author="Jeff Ficke" w:date="2016-04-15T11:25:00Z">
        <w:r w:rsidRPr="000E03DE">
          <w:rPr>
            <w:rFonts w:cs="Times New Roman"/>
            <w:sz w:val="22"/>
            <w:szCs w:val="22"/>
          </w:rPr>
          <w:t>Mason, Ohio 45040</w:t>
        </w:r>
      </w:ins>
    </w:p>
    <w:p w14:paraId="391AA41A" w14:textId="77777777" w:rsidR="00EA1329" w:rsidRPr="00BD234F" w:rsidRDefault="00EA1329">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5. </w:t>
      </w:r>
      <w:r w:rsidRPr="00BD234F">
        <w:rPr>
          <w:rFonts w:cs="Times"/>
          <w:b/>
          <w:bCs/>
          <w:sz w:val="22"/>
          <w:szCs w:val="22"/>
        </w:rPr>
        <w:t>Termination</w:t>
      </w:r>
      <w:r w:rsidRPr="00BD234F">
        <w:rPr>
          <w:rFonts w:cs="Times New Roman"/>
          <w:sz w:val="22"/>
          <w:szCs w:val="22"/>
        </w:rPr>
        <w:t xml:space="preserve">. </w:t>
      </w:r>
    </w:p>
    <w:p w14:paraId="4E164499"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A. </w:t>
      </w:r>
      <w:r w:rsidR="00BD234F">
        <w:rPr>
          <w:rFonts w:cs="Times New Roman"/>
          <w:sz w:val="22"/>
          <w:szCs w:val="22"/>
        </w:rPr>
        <w:t>STACK</w:t>
      </w:r>
      <w:r w:rsidRPr="00BD234F">
        <w:rPr>
          <w:rFonts w:cs="Times New Roman"/>
          <w:sz w:val="22"/>
          <w:szCs w:val="22"/>
        </w:rPr>
        <w:t xml:space="preserve"> may terminate this Agreement immediately for cause upon written notice to CONTRACTOR.</w:t>
      </w:r>
      <w:ins w:id="53" w:author="Tom Siekman" w:date="2016-04-14T18:30:00Z">
        <w:r w:rsidR="00A35D72">
          <w:rPr>
            <w:rFonts w:cs="Times New Roman"/>
            <w:sz w:val="22"/>
            <w:szCs w:val="22"/>
          </w:rPr>
          <w:t xml:space="preserve">  </w:t>
        </w:r>
      </w:ins>
      <w:ins w:id="54" w:author="Tom Siekman" w:date="2016-04-14T18:31:00Z">
        <w:r w:rsidR="00A35D72">
          <w:rPr>
            <w:rFonts w:cs="Times New Roman"/>
            <w:sz w:val="22"/>
            <w:szCs w:val="22"/>
          </w:rPr>
          <w:t>CONTRACTOR</w:t>
        </w:r>
      </w:ins>
      <w:ins w:id="55" w:author="Tom Siekman" w:date="2016-04-14T18:30:00Z">
        <w:r w:rsidR="00A35D72" w:rsidRPr="00BD234F">
          <w:rPr>
            <w:rFonts w:cs="Times New Roman"/>
            <w:sz w:val="22"/>
            <w:szCs w:val="22"/>
          </w:rPr>
          <w:t xml:space="preserve"> may terminate this Agreement immediately for cause upon written notice to </w:t>
        </w:r>
      </w:ins>
      <w:ins w:id="56" w:author="Tom Siekman" w:date="2016-04-14T18:31:00Z">
        <w:r w:rsidR="00A35D72">
          <w:rPr>
            <w:rFonts w:cs="Times New Roman"/>
            <w:sz w:val="22"/>
            <w:szCs w:val="22"/>
          </w:rPr>
          <w:t>STACK</w:t>
        </w:r>
      </w:ins>
      <w:ins w:id="57" w:author="Tom Siekman" w:date="2016-04-14T18:30:00Z">
        <w:r w:rsidR="00A35D72" w:rsidRPr="00BD234F">
          <w:rPr>
            <w:rFonts w:cs="Times New Roman"/>
            <w:sz w:val="22"/>
            <w:szCs w:val="22"/>
          </w:rPr>
          <w:t>.</w:t>
        </w:r>
      </w:ins>
      <w:r w:rsidRPr="00BD234F">
        <w:rPr>
          <w:rFonts w:cs="Times New Roman"/>
          <w:sz w:val="22"/>
          <w:szCs w:val="22"/>
        </w:rPr>
        <w:t xml:space="preserve"> </w:t>
      </w:r>
      <w:r w:rsidR="00BD234F">
        <w:rPr>
          <w:rFonts w:cs="Times New Roman"/>
          <w:sz w:val="22"/>
          <w:szCs w:val="22"/>
        </w:rPr>
        <w:t>STACK</w:t>
      </w:r>
      <w:r w:rsidRPr="00BD234F">
        <w:rPr>
          <w:rFonts w:cs="Times New Roman"/>
          <w:sz w:val="22"/>
          <w:szCs w:val="22"/>
        </w:rPr>
        <w:t xml:space="preserve"> may terminate this Agreement without cause on 30 days written notice to the CONTRACTOR. CONTRACTOR may terminate this Agreement on 30 days written notice to </w:t>
      </w:r>
      <w:r w:rsidR="00BD234F">
        <w:rPr>
          <w:rFonts w:cs="Times New Roman"/>
          <w:sz w:val="22"/>
          <w:szCs w:val="22"/>
        </w:rPr>
        <w:t>STACK</w:t>
      </w:r>
      <w:r w:rsidRPr="00BD234F">
        <w:rPr>
          <w:rFonts w:cs="Times New Roman"/>
          <w:sz w:val="22"/>
          <w:szCs w:val="22"/>
        </w:rPr>
        <w:t xml:space="preserve">. </w:t>
      </w:r>
    </w:p>
    <w:p w14:paraId="4752828A"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B. If </w:t>
      </w:r>
      <w:r w:rsidR="00BD234F">
        <w:rPr>
          <w:rFonts w:cs="Times New Roman"/>
          <w:sz w:val="22"/>
          <w:szCs w:val="22"/>
        </w:rPr>
        <w:t>STACK</w:t>
      </w:r>
      <w:r w:rsidRPr="00BD234F">
        <w:rPr>
          <w:rFonts w:cs="Times New Roman"/>
          <w:sz w:val="22"/>
          <w:szCs w:val="22"/>
        </w:rPr>
        <w:t xml:space="preserve"> terminates this Agreement for cause, it shall pay </w:t>
      </w:r>
      <w:ins w:id="58" w:author="Tom Siekman" w:date="2016-04-14T18:32:00Z">
        <w:r w:rsidR="00A35D72">
          <w:rPr>
            <w:rFonts w:cs="Times New Roman"/>
            <w:sz w:val="22"/>
            <w:szCs w:val="22"/>
          </w:rPr>
          <w:t xml:space="preserve">the </w:t>
        </w:r>
      </w:ins>
      <w:r w:rsidRPr="00BD234F">
        <w:rPr>
          <w:rFonts w:cs="Times New Roman"/>
          <w:sz w:val="22"/>
          <w:szCs w:val="22"/>
        </w:rPr>
        <w:t>CONTRACTOR</w:t>
      </w:r>
      <w:ins w:id="59" w:author="Tom Siekman" w:date="2016-04-14T18:32:00Z">
        <w:r w:rsidR="00A35D72">
          <w:rPr>
            <w:rFonts w:cs="Times New Roman"/>
            <w:sz w:val="22"/>
            <w:szCs w:val="22"/>
          </w:rPr>
          <w:t xml:space="preserve"> for work performed up until the written notice described in </w:t>
        </w:r>
      </w:ins>
      <w:ins w:id="60" w:author="Tom Siekman" w:date="2016-04-14T18:34:00Z">
        <w:r w:rsidR="00A35D72">
          <w:rPr>
            <w:rFonts w:cs="Times New Roman"/>
            <w:sz w:val="22"/>
            <w:szCs w:val="22"/>
          </w:rPr>
          <w:t xml:space="preserve">Section </w:t>
        </w:r>
      </w:ins>
      <w:ins w:id="61" w:author="Tom Siekman" w:date="2016-04-14T18:32:00Z">
        <w:r w:rsidR="00A35D72">
          <w:rPr>
            <w:rFonts w:cs="Times New Roman"/>
            <w:sz w:val="22"/>
            <w:szCs w:val="22"/>
          </w:rPr>
          <w:t xml:space="preserve">5.A.  </w:t>
        </w:r>
      </w:ins>
      <w:r w:rsidRPr="00BD234F">
        <w:rPr>
          <w:rFonts w:cs="Times New Roman"/>
          <w:sz w:val="22"/>
          <w:szCs w:val="22"/>
        </w:rPr>
        <w:t xml:space="preserve"> If </w:t>
      </w:r>
      <w:r w:rsidR="00BD234F">
        <w:rPr>
          <w:rFonts w:cs="Times New Roman"/>
          <w:sz w:val="22"/>
          <w:szCs w:val="22"/>
        </w:rPr>
        <w:t>STACK</w:t>
      </w:r>
      <w:r w:rsidRPr="00BD234F">
        <w:rPr>
          <w:rFonts w:cs="Times New Roman"/>
          <w:sz w:val="22"/>
          <w:szCs w:val="22"/>
        </w:rPr>
        <w:t xml:space="preserve"> terminates this Agreement without cause, it shall pay CONTRACTOR for Services provided up to and including the date of termination</w:t>
      </w:r>
      <w:r w:rsidR="00A35D72">
        <w:rPr>
          <w:rFonts w:cs="Times New Roman"/>
          <w:sz w:val="22"/>
          <w:szCs w:val="22"/>
        </w:rPr>
        <w:t xml:space="preserve"> (30 days after written notice described in Section 5.A</w:t>
      </w:r>
      <w:r w:rsidRPr="00BD234F">
        <w:rPr>
          <w:rFonts w:cs="Times New Roman"/>
          <w:sz w:val="22"/>
          <w:szCs w:val="22"/>
        </w:rPr>
        <w:t xml:space="preserve">. </w:t>
      </w:r>
    </w:p>
    <w:p w14:paraId="4366C39F"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C. Upon the termination or expiration of this Agreement, </w:t>
      </w:r>
      <w:r w:rsidR="00BD234F">
        <w:rPr>
          <w:rFonts w:cs="Times New Roman"/>
          <w:sz w:val="22"/>
          <w:szCs w:val="22"/>
        </w:rPr>
        <w:t>STACK</w:t>
      </w:r>
      <w:r w:rsidRPr="00BD234F">
        <w:rPr>
          <w:rFonts w:cs="Times New Roman"/>
          <w:sz w:val="22"/>
          <w:szCs w:val="22"/>
        </w:rPr>
        <w:t xml:space="preserve"> shall be entitled to receive, and CONTRACTOR shall promptly deliver to </w:t>
      </w:r>
      <w:r w:rsidR="00BD234F">
        <w:rPr>
          <w:rFonts w:cs="Times New Roman"/>
          <w:sz w:val="22"/>
          <w:szCs w:val="22"/>
        </w:rPr>
        <w:t>STACK</w:t>
      </w:r>
      <w:r w:rsidRPr="00BD234F">
        <w:rPr>
          <w:rFonts w:cs="Times New Roman"/>
          <w:sz w:val="22"/>
          <w:szCs w:val="22"/>
        </w:rPr>
        <w:t xml:space="preserve">, all tangible documents and materials containing, </w:t>
      </w:r>
      <w:r w:rsidRPr="00BD234F">
        <w:rPr>
          <w:rFonts w:cs="Times New Roman"/>
          <w:sz w:val="22"/>
          <w:szCs w:val="22"/>
        </w:rPr>
        <w:lastRenderedPageBreak/>
        <w:t xml:space="preserve">reflecting, incorporating, or otherwise based on Confidential Information, and all Work Product. CONTRACTOR shall then promptly delete from its systems and permanently erase all </w:t>
      </w:r>
      <w:r w:rsidR="00BD234F">
        <w:rPr>
          <w:rFonts w:cs="Times New Roman"/>
          <w:sz w:val="22"/>
          <w:szCs w:val="22"/>
        </w:rPr>
        <w:t>STACK</w:t>
      </w:r>
      <w:r w:rsidRPr="00BD234F">
        <w:rPr>
          <w:rFonts w:cs="Times New Roman"/>
          <w:sz w:val="22"/>
          <w:szCs w:val="22"/>
        </w:rPr>
        <w:t xml:space="preserve">’s Confidential Information, and any other information belonging to </w:t>
      </w:r>
      <w:r w:rsidR="00BD234F">
        <w:rPr>
          <w:rFonts w:cs="Times New Roman"/>
          <w:sz w:val="22"/>
          <w:szCs w:val="22"/>
        </w:rPr>
        <w:t>STACK</w:t>
      </w:r>
      <w:r w:rsidRPr="00BD234F">
        <w:rPr>
          <w:rFonts w:cs="Times New Roman"/>
          <w:sz w:val="22"/>
          <w:szCs w:val="22"/>
        </w:rPr>
        <w:t xml:space="preserve"> or relating to the performed pursuant to this Agreement, and shall certify to </w:t>
      </w:r>
      <w:r w:rsidR="00BD234F">
        <w:rPr>
          <w:rFonts w:cs="Times New Roman"/>
          <w:sz w:val="22"/>
          <w:szCs w:val="22"/>
        </w:rPr>
        <w:t>STACK</w:t>
      </w:r>
      <w:r w:rsidRPr="00BD234F">
        <w:rPr>
          <w:rFonts w:cs="Times New Roman"/>
          <w:sz w:val="22"/>
          <w:szCs w:val="22"/>
        </w:rPr>
        <w:t xml:space="preserve"> in writing that CONTRACTOR has complied with the requirements of this paragraph. </w:t>
      </w:r>
    </w:p>
    <w:p w14:paraId="586B7C4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6. </w:t>
      </w:r>
      <w:r w:rsidRPr="00BD234F">
        <w:rPr>
          <w:rFonts w:cs="Times"/>
          <w:b/>
          <w:bCs/>
          <w:sz w:val="22"/>
          <w:szCs w:val="22"/>
        </w:rPr>
        <w:t xml:space="preserve">Representations and Warranties. </w:t>
      </w:r>
      <w:r w:rsidRPr="00BD234F">
        <w:rPr>
          <w:rFonts w:cs="Times New Roman"/>
          <w:sz w:val="22"/>
          <w:szCs w:val="22"/>
        </w:rPr>
        <w:t xml:space="preserve">As an inducement for </w:t>
      </w:r>
      <w:r w:rsidR="00BD234F">
        <w:rPr>
          <w:rFonts w:cs="Times New Roman"/>
          <w:sz w:val="22"/>
          <w:szCs w:val="22"/>
        </w:rPr>
        <w:t>STACK</w:t>
      </w:r>
      <w:r w:rsidRPr="00BD234F">
        <w:rPr>
          <w:rFonts w:cs="Times New Roman"/>
          <w:sz w:val="22"/>
          <w:szCs w:val="22"/>
        </w:rPr>
        <w:t xml:space="preserve"> to enter into this Agreement, and recognizing that </w:t>
      </w:r>
      <w:r w:rsidR="00BD234F">
        <w:rPr>
          <w:rFonts w:cs="Times New Roman"/>
          <w:sz w:val="22"/>
          <w:szCs w:val="22"/>
        </w:rPr>
        <w:t>STACK</w:t>
      </w:r>
      <w:r w:rsidRPr="00BD234F">
        <w:rPr>
          <w:rFonts w:cs="Times New Roman"/>
          <w:sz w:val="22"/>
          <w:szCs w:val="22"/>
        </w:rPr>
        <w:t xml:space="preserve"> is relying thereon, CONTRACTOR hereby represents and warrants that: </w:t>
      </w:r>
    </w:p>
    <w:p w14:paraId="2E8BC7F9"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A. CONTRACTOR has the right to enter into this Agreement, to perform all of CONTRACTOR’s obligations in this Agreement, and to grant the rights granted herein; </w:t>
      </w:r>
    </w:p>
    <w:p w14:paraId="438371ED"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B. CONTRACTOR’s entering into this Agreement with </w:t>
      </w:r>
      <w:r w:rsidR="00BD234F">
        <w:rPr>
          <w:rFonts w:cs="Times New Roman"/>
          <w:sz w:val="22"/>
          <w:szCs w:val="22"/>
        </w:rPr>
        <w:t>STACK</w:t>
      </w:r>
      <w:r w:rsidRPr="00BD234F">
        <w:rPr>
          <w:rFonts w:cs="Times New Roman"/>
          <w:sz w:val="22"/>
          <w:szCs w:val="22"/>
        </w:rPr>
        <w:t xml:space="preserve"> and CONTRACTOR’s performance of the Services do not and will not conflict with or result in any breach or default under any other agreement to which CONTRACTOR is subject; </w:t>
      </w:r>
    </w:p>
    <w:p w14:paraId="24B65C1A"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C. CONTRACTOR has the required skill, experience, licenses, and qualifications to perform the Services, and shall devote sufficient resources to ensure that the Services are performed in a timely and reliable manner; </w:t>
      </w:r>
    </w:p>
    <w:p w14:paraId="02F8247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D. CONTRACTOR shall perform the Services in a professional and workmanlike manner in accordance with generally recognized industry standards for similar services, generally recognized ethical standards, and </w:t>
      </w:r>
      <w:r w:rsidR="00BD234F">
        <w:rPr>
          <w:rFonts w:cs="Times New Roman"/>
          <w:sz w:val="22"/>
          <w:szCs w:val="22"/>
        </w:rPr>
        <w:t>STACK</w:t>
      </w:r>
      <w:r w:rsidRPr="00BD234F">
        <w:rPr>
          <w:rFonts w:cs="Times New Roman"/>
          <w:sz w:val="22"/>
          <w:szCs w:val="22"/>
        </w:rPr>
        <w:t xml:space="preserve">’s policies; </w:t>
      </w:r>
    </w:p>
    <w:p w14:paraId="049BCCF7"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E. CONTRACTOR shall perform the Services in compliance with all applicable federal, state, and local laws and regulations; </w:t>
      </w:r>
    </w:p>
    <w:p w14:paraId="6812CA24"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F. Except to the extent provided by </w:t>
      </w:r>
      <w:r w:rsidR="00BD234F">
        <w:rPr>
          <w:rFonts w:cs="Times New Roman"/>
          <w:sz w:val="22"/>
          <w:szCs w:val="22"/>
        </w:rPr>
        <w:t>STACK</w:t>
      </w:r>
      <w:r w:rsidRPr="00BD234F">
        <w:rPr>
          <w:rFonts w:cs="Times New Roman"/>
          <w:sz w:val="22"/>
          <w:szCs w:val="22"/>
        </w:rPr>
        <w:t xml:space="preserve">, CONTRACTOR shall provide original work, and will not violate or infringe upon the intellectual property right or any other right whatsoever of any person, firm, corporation, or other entity; </w:t>
      </w:r>
    </w:p>
    <w:p w14:paraId="33E1B092"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G. </w:t>
      </w:r>
      <w:r w:rsidR="00BD234F">
        <w:rPr>
          <w:rFonts w:cs="Times New Roman"/>
          <w:sz w:val="22"/>
          <w:szCs w:val="22"/>
        </w:rPr>
        <w:t>STACK</w:t>
      </w:r>
      <w:r w:rsidRPr="00BD234F">
        <w:rPr>
          <w:rFonts w:cs="Times New Roman"/>
          <w:sz w:val="22"/>
          <w:szCs w:val="22"/>
        </w:rPr>
        <w:t xml:space="preserve"> will receive good and valid title to all Work Product, free and clear of all encumbrances and liens of any kind; </w:t>
      </w:r>
    </w:p>
    <w:p w14:paraId="743F9200"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H. CONTRACTOR does not currently perform any services for any person or entity involved in a business which competes with the </w:t>
      </w:r>
      <w:ins w:id="62" w:author="Tom Siekman" w:date="2016-04-14T18:37:00Z">
        <w:r w:rsidR="00A35D72">
          <w:rPr>
            <w:rFonts w:cs="Times New Roman"/>
            <w:sz w:val="22"/>
            <w:szCs w:val="22"/>
          </w:rPr>
          <w:t>STACK</w:t>
        </w:r>
      </w:ins>
      <w:r w:rsidRPr="00BD234F">
        <w:rPr>
          <w:rFonts w:cs="Times New Roman"/>
          <w:sz w:val="22"/>
          <w:szCs w:val="22"/>
        </w:rPr>
        <w:t xml:space="preserve"> line of </w:t>
      </w:r>
      <w:ins w:id="63" w:author="Tom Siekman" w:date="2016-04-14T18:37:00Z">
        <w:r w:rsidR="00A35D72">
          <w:rPr>
            <w:rFonts w:cs="Times New Roman"/>
            <w:sz w:val="22"/>
            <w:szCs w:val="22"/>
          </w:rPr>
          <w:t>businesses.</w:t>
        </w:r>
      </w:ins>
      <w:r w:rsidRPr="00BD234F">
        <w:rPr>
          <w:rFonts w:cs="Times New Roman"/>
          <w:sz w:val="22"/>
          <w:szCs w:val="22"/>
        </w:rPr>
        <w:t xml:space="preserve"> </w:t>
      </w:r>
    </w:p>
    <w:p w14:paraId="45D0F659"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 Absent </w:t>
      </w:r>
      <w:r w:rsidR="00BD234F">
        <w:rPr>
          <w:rFonts w:cs="Times New Roman"/>
          <w:sz w:val="22"/>
          <w:szCs w:val="22"/>
        </w:rPr>
        <w:t>STACK</w:t>
      </w:r>
      <w:r w:rsidRPr="00BD234F">
        <w:rPr>
          <w:rFonts w:cs="Times New Roman"/>
          <w:sz w:val="22"/>
          <w:szCs w:val="22"/>
        </w:rPr>
        <w:t xml:space="preserve">’s prior written permission, CONTRACTOR will not directly or indirectly participate in any </w:t>
      </w:r>
      <w:r w:rsidRPr="00BD234F">
        <w:rPr>
          <w:rFonts w:cs="Times New Roman"/>
          <w:sz w:val="22"/>
          <w:szCs w:val="22"/>
        </w:rPr>
        <w:lastRenderedPageBreak/>
        <w:t xml:space="preserve">activity which could benefit CONTRACTOR at the expense of </w:t>
      </w:r>
      <w:r w:rsidR="00BD234F">
        <w:rPr>
          <w:rFonts w:cs="Times New Roman"/>
          <w:sz w:val="22"/>
          <w:szCs w:val="22"/>
        </w:rPr>
        <w:t>STACK</w:t>
      </w:r>
      <w:r w:rsidRPr="00BD234F">
        <w:rPr>
          <w:rFonts w:cs="Times New Roman"/>
          <w:sz w:val="22"/>
          <w:szCs w:val="22"/>
        </w:rPr>
        <w:t>, or which could otherwise present a conflict of interest for the CONTRACTOR, such as, but not limited to: (</w:t>
      </w:r>
      <w:proofErr w:type="spellStart"/>
      <w:r w:rsidRPr="00BD234F">
        <w:rPr>
          <w:rFonts w:cs="Times New Roman"/>
          <w:sz w:val="22"/>
          <w:szCs w:val="22"/>
        </w:rPr>
        <w:t>i</w:t>
      </w:r>
      <w:proofErr w:type="spellEnd"/>
      <w:r w:rsidRPr="00BD234F">
        <w:rPr>
          <w:rFonts w:cs="Times New Roman"/>
          <w:sz w:val="22"/>
          <w:szCs w:val="22"/>
        </w:rPr>
        <w:t xml:space="preserve">) accepting from or offering to any person who does or seeks to conduct business with </w:t>
      </w:r>
      <w:r w:rsidR="00BD234F">
        <w:rPr>
          <w:rFonts w:cs="Times New Roman"/>
          <w:sz w:val="22"/>
          <w:szCs w:val="22"/>
        </w:rPr>
        <w:t>STACK</w:t>
      </w:r>
      <w:r w:rsidRPr="00BD234F">
        <w:rPr>
          <w:rFonts w:cs="Times New Roman"/>
          <w:sz w:val="22"/>
          <w:szCs w:val="22"/>
        </w:rPr>
        <w:t xml:space="preserve"> any gifts, entertainment or favors of any kind; (ii) maintaining any material financial interests in or performing any services for any entity from which </w:t>
      </w:r>
      <w:r w:rsidR="00BD234F">
        <w:rPr>
          <w:rFonts w:cs="Times New Roman"/>
          <w:sz w:val="22"/>
          <w:szCs w:val="22"/>
        </w:rPr>
        <w:t>STACK</w:t>
      </w:r>
      <w:r w:rsidRPr="00BD234F">
        <w:rPr>
          <w:rFonts w:cs="Times New Roman"/>
          <w:sz w:val="22"/>
          <w:szCs w:val="22"/>
        </w:rPr>
        <w:t xml:space="preserve"> purchases goods or services, or with which </w:t>
      </w:r>
      <w:r w:rsidR="00BD234F">
        <w:rPr>
          <w:rFonts w:cs="Times New Roman"/>
          <w:sz w:val="22"/>
          <w:szCs w:val="22"/>
        </w:rPr>
        <w:t>STACK</w:t>
      </w:r>
      <w:r w:rsidRPr="00BD234F">
        <w:rPr>
          <w:rFonts w:cs="Times New Roman"/>
          <w:sz w:val="22"/>
          <w:szCs w:val="22"/>
        </w:rPr>
        <w:t xml:space="preserve"> conducts business; or (iii) using </w:t>
      </w:r>
      <w:r w:rsidR="00BD234F">
        <w:rPr>
          <w:rFonts w:cs="Times New Roman"/>
          <w:sz w:val="22"/>
          <w:szCs w:val="22"/>
        </w:rPr>
        <w:t>STACK</w:t>
      </w:r>
      <w:r w:rsidRPr="00BD234F">
        <w:rPr>
          <w:rFonts w:cs="Times New Roman"/>
          <w:sz w:val="22"/>
          <w:szCs w:val="22"/>
        </w:rPr>
        <w:t xml:space="preserve">’s email system or Confidential Information for any purpose other than in performing the Services. </w:t>
      </w:r>
    </w:p>
    <w:p w14:paraId="7C8780FB"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7. </w:t>
      </w:r>
      <w:r w:rsidRPr="00BD234F">
        <w:rPr>
          <w:rFonts w:cs="Times"/>
          <w:b/>
          <w:bCs/>
          <w:sz w:val="22"/>
          <w:szCs w:val="22"/>
        </w:rPr>
        <w:t>Non-competition</w:t>
      </w:r>
      <w:r w:rsidRPr="00BD234F">
        <w:rPr>
          <w:rFonts w:cs="Times New Roman"/>
          <w:sz w:val="22"/>
          <w:szCs w:val="22"/>
        </w:rPr>
        <w:t xml:space="preserve">. During the Term of this Agreement and any extension thereof, and for a period of 6 months following the termination or expiration of this Agreement, CONTRACTOR agrees not to perform any services for, be employed by, or own, operate or manage any person or entity involved in a business which competes with the </w:t>
      </w:r>
      <w:r w:rsidR="00A35D72">
        <w:rPr>
          <w:rFonts w:cs="Times New Roman"/>
          <w:sz w:val="22"/>
          <w:szCs w:val="22"/>
        </w:rPr>
        <w:t>STACK</w:t>
      </w:r>
      <w:r w:rsidRPr="00BD234F">
        <w:rPr>
          <w:rFonts w:cs="Times New Roman"/>
          <w:sz w:val="22"/>
          <w:szCs w:val="22"/>
        </w:rPr>
        <w:t xml:space="preserve"> line of </w:t>
      </w:r>
      <w:r w:rsidR="00A35D72">
        <w:rPr>
          <w:rFonts w:cs="Times New Roman"/>
          <w:sz w:val="22"/>
          <w:szCs w:val="22"/>
        </w:rPr>
        <w:t xml:space="preserve">businesses. </w:t>
      </w:r>
      <w:r w:rsidRPr="00BD234F">
        <w:rPr>
          <w:rFonts w:cs="Times New Roman"/>
          <w:sz w:val="22"/>
          <w:szCs w:val="22"/>
        </w:rPr>
        <w:t xml:space="preserve">CONTRACTOR understands that the restrictions set forth in this paragraph are reasonably necessary to protect </w:t>
      </w:r>
      <w:r w:rsidR="00BD234F">
        <w:rPr>
          <w:rFonts w:cs="Times New Roman"/>
          <w:sz w:val="22"/>
          <w:szCs w:val="22"/>
        </w:rPr>
        <w:t>STACK</w:t>
      </w:r>
      <w:r w:rsidRPr="00BD234F">
        <w:rPr>
          <w:rFonts w:cs="Times New Roman"/>
          <w:sz w:val="22"/>
          <w:szCs w:val="22"/>
        </w:rPr>
        <w:t xml:space="preserve">’s legitimate business interests in, among other things, its Confidential Information, its customer, member, and client relationships, and its goodwill in the marketplace. In the event of CONTRACTOR’s breach of this paragraph, the duration of this provision shall be extended for an amount of time equal to that during which CONTRACTOR is in breach, to afford the full benefit of the period set forth above. </w:t>
      </w:r>
    </w:p>
    <w:p w14:paraId="756C166A"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8. </w:t>
      </w:r>
      <w:r w:rsidRPr="00BD234F">
        <w:rPr>
          <w:rFonts w:cs="Times"/>
          <w:b/>
          <w:bCs/>
          <w:sz w:val="22"/>
          <w:szCs w:val="22"/>
        </w:rPr>
        <w:t>Non-solicitation</w:t>
      </w:r>
      <w:r w:rsidRPr="00BD234F">
        <w:rPr>
          <w:rFonts w:cs="Times New Roman"/>
          <w:sz w:val="22"/>
          <w:szCs w:val="22"/>
        </w:rPr>
        <w:t xml:space="preserve">. CONTRACTOR agrees that during the Term of this Agreement and any extension thereof, and for a period of 12 months following the termination or expiration of this Agreement, CONTRACTOR shall not solicit or employ any of </w:t>
      </w:r>
      <w:r w:rsidR="00BD234F">
        <w:rPr>
          <w:rFonts w:cs="Times New Roman"/>
          <w:sz w:val="22"/>
          <w:szCs w:val="22"/>
        </w:rPr>
        <w:t>STACK</w:t>
      </w:r>
      <w:r w:rsidRPr="00BD234F">
        <w:rPr>
          <w:rFonts w:cs="Times New Roman"/>
          <w:sz w:val="22"/>
          <w:szCs w:val="22"/>
        </w:rPr>
        <w:t xml:space="preserve">’s employees or other personnel, or any employee or other personnel of any </w:t>
      </w:r>
      <w:r w:rsidR="00BD234F">
        <w:rPr>
          <w:rFonts w:cs="Times New Roman"/>
          <w:sz w:val="22"/>
          <w:szCs w:val="22"/>
        </w:rPr>
        <w:t>STACK</w:t>
      </w:r>
      <w:r w:rsidRPr="00BD234F">
        <w:rPr>
          <w:rFonts w:cs="Times New Roman"/>
          <w:sz w:val="22"/>
          <w:szCs w:val="22"/>
        </w:rPr>
        <w:t xml:space="preserve"> subsidiary, and shall not solicit any business from or conduct business with any of the </w:t>
      </w:r>
      <w:r w:rsidR="00BD234F">
        <w:rPr>
          <w:rFonts w:cs="Times New Roman"/>
          <w:sz w:val="22"/>
          <w:szCs w:val="22"/>
        </w:rPr>
        <w:t>STACK</w:t>
      </w:r>
      <w:r w:rsidRPr="00BD234F">
        <w:rPr>
          <w:rFonts w:cs="Times New Roman"/>
          <w:sz w:val="22"/>
          <w:szCs w:val="22"/>
        </w:rPr>
        <w:t xml:space="preserve"> members, customers, or clients with whom CONTRACTOR worked or had contact in providing the Services. CONTRACTOR understands that the restrictions set forth in this paragraph are reasonably necessary to protect </w:t>
      </w:r>
      <w:r w:rsidR="00BD234F">
        <w:rPr>
          <w:rFonts w:cs="Times New Roman"/>
          <w:sz w:val="22"/>
          <w:szCs w:val="22"/>
        </w:rPr>
        <w:t>STACK</w:t>
      </w:r>
      <w:r w:rsidRPr="00BD234F">
        <w:rPr>
          <w:rFonts w:cs="Times New Roman"/>
          <w:sz w:val="22"/>
          <w:szCs w:val="22"/>
        </w:rPr>
        <w:t xml:space="preserve">’s legitimate business interests in, among other things, its Confidential Information, its customer, member, and client relationships, and its goodwill in the marketplace. In the event of CONTRACTOR’s breach of this paragraph, the duration of this provision shall be extended for an amount of time equal to that during which CONTRACTOR is in breach, to afford the full benefit of period set forth above. </w:t>
      </w:r>
    </w:p>
    <w:p w14:paraId="4EA4DCD0" w14:textId="77777777" w:rsidR="00434CDF" w:rsidRDefault="00EA1329" w:rsidP="00BD234F">
      <w:pPr>
        <w:widowControl w:val="0"/>
        <w:autoSpaceDE w:val="0"/>
        <w:autoSpaceDN w:val="0"/>
        <w:adjustRightInd w:val="0"/>
        <w:spacing w:after="240" w:line="360" w:lineRule="atLeast"/>
        <w:rPr>
          <w:rFonts w:cs="Times New Roman"/>
          <w:sz w:val="22"/>
          <w:szCs w:val="22"/>
        </w:rPr>
      </w:pPr>
      <w:r w:rsidRPr="00BD234F">
        <w:rPr>
          <w:rFonts w:cs="Times New Roman"/>
          <w:sz w:val="22"/>
          <w:szCs w:val="22"/>
        </w:rPr>
        <w:t xml:space="preserve">9. </w:t>
      </w:r>
      <w:r w:rsidR="00434CDF" w:rsidRPr="00BD234F">
        <w:rPr>
          <w:rFonts w:cs="Times"/>
          <w:b/>
          <w:bCs/>
          <w:sz w:val="22"/>
          <w:szCs w:val="22"/>
        </w:rPr>
        <w:t>Indemnification</w:t>
      </w:r>
      <w:r w:rsidR="00434CDF">
        <w:rPr>
          <w:rFonts w:cs="Times"/>
          <w:b/>
          <w:bCs/>
          <w:sz w:val="22"/>
          <w:szCs w:val="22"/>
        </w:rPr>
        <w:t>:</w:t>
      </w:r>
    </w:p>
    <w:p w14:paraId="25B7FE97" w14:textId="77777777" w:rsidR="00EA1329" w:rsidRDefault="00434CDF" w:rsidP="00BD234F">
      <w:pPr>
        <w:widowControl w:val="0"/>
        <w:autoSpaceDE w:val="0"/>
        <w:autoSpaceDN w:val="0"/>
        <w:adjustRightInd w:val="0"/>
        <w:spacing w:after="240" w:line="360" w:lineRule="atLeast"/>
        <w:rPr>
          <w:rFonts w:cs="Times New Roman"/>
          <w:sz w:val="22"/>
          <w:szCs w:val="22"/>
        </w:rPr>
      </w:pPr>
      <w:r>
        <w:rPr>
          <w:rFonts w:cs="Times New Roman"/>
          <w:sz w:val="22"/>
          <w:szCs w:val="22"/>
        </w:rPr>
        <w:t xml:space="preserve">A. </w:t>
      </w:r>
      <w:r w:rsidR="00E95165" w:rsidRPr="000E03DE">
        <w:rPr>
          <w:rFonts w:cs="Times New Roman"/>
          <w:b/>
          <w:sz w:val="22"/>
          <w:szCs w:val="22"/>
        </w:rPr>
        <w:t xml:space="preserve">CONTRACTOR </w:t>
      </w:r>
      <w:r w:rsidR="00EA1329" w:rsidRPr="00BD234F">
        <w:rPr>
          <w:rFonts w:cs="Times"/>
          <w:b/>
          <w:bCs/>
          <w:sz w:val="22"/>
          <w:szCs w:val="22"/>
        </w:rPr>
        <w:t>Indemnification</w:t>
      </w:r>
      <w:r w:rsidR="00EA1329" w:rsidRPr="00BD234F">
        <w:rPr>
          <w:rFonts w:cs="Times New Roman"/>
          <w:sz w:val="22"/>
          <w:szCs w:val="22"/>
        </w:rPr>
        <w:t xml:space="preserve">. CONTRACTOR agrees to defend, indemnify and hold harmless </w:t>
      </w:r>
      <w:r w:rsidR="00BD234F">
        <w:rPr>
          <w:rFonts w:cs="Times New Roman"/>
          <w:sz w:val="22"/>
          <w:szCs w:val="22"/>
        </w:rPr>
        <w:t>STACK</w:t>
      </w:r>
      <w:r w:rsidR="00EA1329" w:rsidRPr="00BD234F">
        <w:rPr>
          <w:rFonts w:cs="Times New Roman"/>
          <w:sz w:val="22"/>
          <w:szCs w:val="22"/>
        </w:rPr>
        <w:t xml:space="preserve"> and its affiliates and all of its members, officers, directors, employees, and agents (collectively, the “</w:t>
      </w:r>
      <w:ins w:id="64" w:author="Tom Siekman" w:date="2016-04-14T19:34:00Z">
        <w:r>
          <w:rPr>
            <w:rFonts w:cs="Times New Roman"/>
            <w:sz w:val="22"/>
            <w:szCs w:val="22"/>
          </w:rPr>
          <w:t xml:space="preserve">STACK </w:t>
        </w:r>
      </w:ins>
      <w:r w:rsidR="00EA1329" w:rsidRPr="00BD234F">
        <w:rPr>
          <w:rFonts w:cs="Times New Roman"/>
          <w:sz w:val="22"/>
          <w:szCs w:val="22"/>
        </w:rPr>
        <w:t>Indemnitees”) from and against any and all taxes, penalties, interest, claims, demands, actions, causes of action, losses, liabilities, damages, attorneys’ fees, costs, and expenses (collectively referred to as “Damages”), based upon or arising out of: (</w:t>
      </w:r>
      <w:proofErr w:type="spellStart"/>
      <w:r w:rsidR="00EA1329" w:rsidRPr="00BD234F">
        <w:rPr>
          <w:rFonts w:cs="Times New Roman"/>
          <w:sz w:val="22"/>
          <w:szCs w:val="22"/>
        </w:rPr>
        <w:t>i</w:t>
      </w:r>
      <w:proofErr w:type="spellEnd"/>
      <w:r w:rsidR="00EA1329" w:rsidRPr="00BD234F">
        <w:rPr>
          <w:rFonts w:cs="Times New Roman"/>
          <w:sz w:val="22"/>
          <w:szCs w:val="22"/>
        </w:rPr>
        <w:t xml:space="preserve">) any actual or alleged breach by CONTRACTOR of any </w:t>
      </w:r>
      <w:r w:rsidR="00EA1329" w:rsidRPr="00BD234F">
        <w:rPr>
          <w:rFonts w:cs="Times New Roman"/>
          <w:sz w:val="22"/>
          <w:szCs w:val="22"/>
        </w:rPr>
        <w:lastRenderedPageBreak/>
        <w:t xml:space="preserve">representation, warranty, or obligation set forth in this Agreement; (ii) any negligence, act, omission, or misconduct of CONTRACTOR or any employee, agent, or subcontractor thereof, in connection with the provision of the Services pursuant to this Agreement; or (iii) or for any penalties assessed against </w:t>
      </w:r>
      <w:r w:rsidR="00BD234F">
        <w:rPr>
          <w:rFonts w:cs="Times New Roman"/>
          <w:sz w:val="22"/>
          <w:szCs w:val="22"/>
        </w:rPr>
        <w:t>STACK</w:t>
      </w:r>
      <w:r w:rsidR="00EA1329" w:rsidRPr="00BD234F">
        <w:rPr>
          <w:rFonts w:cs="Times New Roman"/>
          <w:sz w:val="22"/>
          <w:szCs w:val="22"/>
        </w:rPr>
        <w:t xml:space="preserve"> by the United States Citizenship and Immigration Service based on CONTRACTOR’s knowing hiring of unauthorized workers and/or Form I-9 compliance paperwork violations and for any claims brought by CONTRACTOR’s employees, agents, or subcontractors. The rights of indemnity contained herein shall exist notwithstanding that joint or several liabilities may be imposed upon one or more of the </w:t>
      </w:r>
      <w:r>
        <w:rPr>
          <w:rFonts w:cs="Times New Roman"/>
          <w:sz w:val="22"/>
          <w:szCs w:val="22"/>
        </w:rPr>
        <w:t xml:space="preserve">STACK </w:t>
      </w:r>
      <w:r w:rsidR="00EA1329" w:rsidRPr="00BD234F">
        <w:rPr>
          <w:rFonts w:cs="Times New Roman"/>
          <w:sz w:val="22"/>
          <w:szCs w:val="22"/>
        </w:rPr>
        <w:t xml:space="preserve">Indemnitees by statute, ordinance, regulation, or judicial decision; provided, however, that CONTRACTOR shall not be liable to </w:t>
      </w:r>
      <w:r>
        <w:rPr>
          <w:rFonts w:cs="Times New Roman"/>
          <w:sz w:val="22"/>
          <w:szCs w:val="22"/>
        </w:rPr>
        <w:t xml:space="preserve">STACK </w:t>
      </w:r>
      <w:r w:rsidR="00EA1329" w:rsidRPr="00BD234F">
        <w:rPr>
          <w:rFonts w:cs="Times New Roman"/>
          <w:sz w:val="22"/>
          <w:szCs w:val="22"/>
        </w:rPr>
        <w:t xml:space="preserve">Indemnitees for Damages to the extent such Damages result solely from the negligence or willful misconduct of such </w:t>
      </w:r>
      <w:r>
        <w:rPr>
          <w:rFonts w:cs="Times New Roman"/>
          <w:sz w:val="22"/>
          <w:szCs w:val="22"/>
        </w:rPr>
        <w:t xml:space="preserve">STACK </w:t>
      </w:r>
      <w:r w:rsidR="00EA1329" w:rsidRPr="00BD234F">
        <w:rPr>
          <w:rFonts w:cs="Times New Roman"/>
          <w:sz w:val="22"/>
          <w:szCs w:val="22"/>
        </w:rPr>
        <w:t xml:space="preserve">Indemnitees. </w:t>
      </w:r>
    </w:p>
    <w:p w14:paraId="1EAEB755" w14:textId="77777777" w:rsidR="00434CDF" w:rsidRPr="00BD234F" w:rsidRDefault="00434CDF" w:rsidP="00BD234F">
      <w:pPr>
        <w:widowControl w:val="0"/>
        <w:autoSpaceDE w:val="0"/>
        <w:autoSpaceDN w:val="0"/>
        <w:adjustRightInd w:val="0"/>
        <w:spacing w:after="240" w:line="360" w:lineRule="atLeast"/>
        <w:rPr>
          <w:rFonts w:cs="Times"/>
          <w:sz w:val="22"/>
          <w:szCs w:val="22"/>
        </w:rPr>
      </w:pPr>
      <w:r>
        <w:rPr>
          <w:rFonts w:cs="Times New Roman"/>
          <w:sz w:val="22"/>
          <w:szCs w:val="22"/>
        </w:rPr>
        <w:t xml:space="preserve">B. </w:t>
      </w:r>
      <w:r>
        <w:rPr>
          <w:rFonts w:cs="Times New Roman"/>
          <w:b/>
          <w:sz w:val="22"/>
          <w:szCs w:val="22"/>
        </w:rPr>
        <w:t>STACK</w:t>
      </w:r>
      <w:r w:rsidRPr="0089240D">
        <w:rPr>
          <w:rFonts w:cs="Times New Roman"/>
          <w:b/>
          <w:sz w:val="22"/>
          <w:szCs w:val="22"/>
        </w:rPr>
        <w:t xml:space="preserve"> </w:t>
      </w:r>
      <w:r w:rsidRPr="00BD234F">
        <w:rPr>
          <w:rFonts w:cs="Times"/>
          <w:b/>
          <w:bCs/>
          <w:sz w:val="22"/>
          <w:szCs w:val="22"/>
        </w:rPr>
        <w:t>Indemnification</w:t>
      </w:r>
      <w:r w:rsidRPr="00BD234F">
        <w:rPr>
          <w:rFonts w:cs="Times New Roman"/>
          <w:sz w:val="22"/>
          <w:szCs w:val="22"/>
        </w:rPr>
        <w:t xml:space="preserve">. </w:t>
      </w:r>
      <w:r>
        <w:rPr>
          <w:rFonts w:cs="Times New Roman"/>
          <w:sz w:val="22"/>
          <w:szCs w:val="22"/>
        </w:rPr>
        <w:t>STACK</w:t>
      </w:r>
      <w:r w:rsidRPr="00BD234F">
        <w:rPr>
          <w:rFonts w:cs="Times New Roman"/>
          <w:sz w:val="22"/>
          <w:szCs w:val="22"/>
        </w:rPr>
        <w:t xml:space="preserve"> agrees to defend, indemnify and hold harmless </w:t>
      </w:r>
      <w:r>
        <w:rPr>
          <w:rFonts w:cs="Times New Roman"/>
          <w:sz w:val="22"/>
          <w:szCs w:val="22"/>
        </w:rPr>
        <w:t>CONTRACTOR</w:t>
      </w:r>
      <w:r w:rsidRPr="00BD234F">
        <w:rPr>
          <w:rFonts w:cs="Times New Roman"/>
          <w:sz w:val="22"/>
          <w:szCs w:val="22"/>
        </w:rPr>
        <w:t xml:space="preserve"> and its affiliates and all of its members, officers, directors, employees, and agents (collectively, the “</w:t>
      </w:r>
      <w:r>
        <w:rPr>
          <w:rFonts w:cs="Times New Roman"/>
          <w:sz w:val="22"/>
          <w:szCs w:val="22"/>
        </w:rPr>
        <w:t xml:space="preserve">CONTRACTOR </w:t>
      </w:r>
      <w:r w:rsidRPr="00BD234F">
        <w:rPr>
          <w:rFonts w:cs="Times New Roman"/>
          <w:sz w:val="22"/>
          <w:szCs w:val="22"/>
        </w:rPr>
        <w:t>Indemnitees”) from and against any and all taxes, penalties, interest, claims, demands, actions, causes of action, losses, liabilities, damages, attorneys’ fees, costs, and expenses (collectively referred to as “Damages”), based upon or arising out of: (</w:t>
      </w:r>
      <w:proofErr w:type="spellStart"/>
      <w:r w:rsidRPr="00BD234F">
        <w:rPr>
          <w:rFonts w:cs="Times New Roman"/>
          <w:sz w:val="22"/>
          <w:szCs w:val="22"/>
        </w:rPr>
        <w:t>i</w:t>
      </w:r>
      <w:proofErr w:type="spellEnd"/>
      <w:r w:rsidRPr="00BD234F">
        <w:rPr>
          <w:rFonts w:cs="Times New Roman"/>
          <w:sz w:val="22"/>
          <w:szCs w:val="22"/>
        </w:rPr>
        <w:t xml:space="preserve">) any actual or alleged breach by </w:t>
      </w:r>
      <w:r>
        <w:rPr>
          <w:rFonts w:cs="Times New Roman"/>
          <w:sz w:val="22"/>
          <w:szCs w:val="22"/>
        </w:rPr>
        <w:t>STACK</w:t>
      </w:r>
      <w:r w:rsidRPr="00BD234F">
        <w:rPr>
          <w:rFonts w:cs="Times New Roman"/>
          <w:sz w:val="22"/>
          <w:szCs w:val="22"/>
        </w:rPr>
        <w:t xml:space="preserve"> of any representation, warranty, or obligation set forth in this Agreement; (ii) any negligence, act, omission, or misconduct of </w:t>
      </w:r>
      <w:r>
        <w:rPr>
          <w:rFonts w:cs="Times New Roman"/>
          <w:sz w:val="22"/>
          <w:szCs w:val="22"/>
        </w:rPr>
        <w:t>STACK</w:t>
      </w:r>
      <w:r w:rsidRPr="00BD234F">
        <w:rPr>
          <w:rFonts w:cs="Times New Roman"/>
          <w:sz w:val="22"/>
          <w:szCs w:val="22"/>
        </w:rPr>
        <w:t xml:space="preserve"> or any employee, agent, or subcontractor thereof, in connection with the </w:t>
      </w:r>
      <w:r>
        <w:rPr>
          <w:rFonts w:cs="Times New Roman"/>
          <w:sz w:val="22"/>
          <w:szCs w:val="22"/>
        </w:rPr>
        <w:t xml:space="preserve">STACK’s normal business.  </w:t>
      </w:r>
      <w:r w:rsidRPr="00BD234F">
        <w:rPr>
          <w:rFonts w:cs="Times New Roman"/>
          <w:sz w:val="22"/>
          <w:szCs w:val="22"/>
        </w:rPr>
        <w:t xml:space="preserve">The rights of indemnity contained herein shall exist notwithstanding that joint or several liabilities may be imposed upon one or more of the </w:t>
      </w:r>
      <w:r>
        <w:rPr>
          <w:rFonts w:cs="Times New Roman"/>
          <w:sz w:val="22"/>
          <w:szCs w:val="22"/>
        </w:rPr>
        <w:t xml:space="preserve">CONTRACTOR </w:t>
      </w:r>
      <w:r w:rsidRPr="00BD234F">
        <w:rPr>
          <w:rFonts w:cs="Times New Roman"/>
          <w:sz w:val="22"/>
          <w:szCs w:val="22"/>
        </w:rPr>
        <w:t xml:space="preserve">Indemnitees by statute, ordinance, regulation, or judicial decision; provided, however, that CONTRACTOR shall not be liable to </w:t>
      </w:r>
      <w:r>
        <w:rPr>
          <w:rFonts w:cs="Times New Roman"/>
          <w:sz w:val="22"/>
          <w:szCs w:val="22"/>
        </w:rPr>
        <w:t xml:space="preserve">CONTRACTOR </w:t>
      </w:r>
      <w:r w:rsidRPr="00BD234F">
        <w:rPr>
          <w:rFonts w:cs="Times New Roman"/>
          <w:sz w:val="22"/>
          <w:szCs w:val="22"/>
        </w:rPr>
        <w:t xml:space="preserve">Indemnitees for Damages to the extent such Damages result solely from the negligence or willful misconduct of such </w:t>
      </w:r>
      <w:r>
        <w:rPr>
          <w:rFonts w:cs="Times New Roman"/>
          <w:sz w:val="22"/>
          <w:szCs w:val="22"/>
        </w:rPr>
        <w:t xml:space="preserve">CONTRACTOR </w:t>
      </w:r>
      <w:r w:rsidRPr="00BD234F">
        <w:rPr>
          <w:rFonts w:cs="Times New Roman"/>
          <w:sz w:val="22"/>
          <w:szCs w:val="22"/>
        </w:rPr>
        <w:t>Indemnitees.</w:t>
      </w:r>
    </w:p>
    <w:p w14:paraId="2FBBEE81"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10. </w:t>
      </w:r>
      <w:r w:rsidRPr="00BD234F">
        <w:rPr>
          <w:rFonts w:cs="Times"/>
          <w:b/>
          <w:bCs/>
          <w:sz w:val="22"/>
          <w:szCs w:val="22"/>
        </w:rPr>
        <w:t>Notice</w:t>
      </w:r>
      <w:r w:rsidRPr="00BD234F">
        <w:rPr>
          <w:rFonts w:cs="Times New Roman"/>
          <w:sz w:val="22"/>
          <w:szCs w:val="22"/>
        </w:rPr>
        <w:t xml:space="preserve">. Any notice given in connection with this Agreement shall be deemed to be effective upon confirmed delivery to </w:t>
      </w:r>
      <w:r w:rsidR="00BD234F">
        <w:rPr>
          <w:rFonts w:cs="Times New Roman"/>
          <w:sz w:val="22"/>
          <w:szCs w:val="22"/>
        </w:rPr>
        <w:t>STACK</w:t>
      </w:r>
      <w:r w:rsidRPr="00BD234F">
        <w:rPr>
          <w:rFonts w:cs="Times New Roman"/>
          <w:sz w:val="22"/>
          <w:szCs w:val="22"/>
        </w:rPr>
        <w:t xml:space="preserve"> or CONTRACTOR if such notice is sent electronically, or upon confirmed receipt if such notice is sent by certified mail, registered mail, courier or commercial carrier, with delivery confirmation, to the following addresses: </w:t>
      </w:r>
    </w:p>
    <w:p w14:paraId="57B98E4C"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If to </w:t>
      </w:r>
      <w:r w:rsidR="00BD234F">
        <w:rPr>
          <w:rFonts w:cs="Times New Roman"/>
          <w:sz w:val="22"/>
          <w:szCs w:val="22"/>
        </w:rPr>
        <w:t>STACK</w:t>
      </w:r>
      <w:r w:rsidRPr="00BD234F">
        <w:rPr>
          <w:rFonts w:cs="Times New Roman"/>
          <w:sz w:val="22"/>
          <w:szCs w:val="22"/>
        </w:rPr>
        <w:t xml:space="preserve">: </w:t>
      </w:r>
    </w:p>
    <w:p w14:paraId="0494E5BC" w14:textId="77777777" w:rsidR="003D0832" w:rsidRDefault="008B5188" w:rsidP="000E03DE">
      <w:pPr>
        <w:widowControl w:val="0"/>
        <w:autoSpaceDE w:val="0"/>
        <w:autoSpaceDN w:val="0"/>
        <w:adjustRightInd w:val="0"/>
        <w:spacing w:line="360" w:lineRule="atLeast"/>
        <w:rPr>
          <w:rFonts w:cs="Times New Roman"/>
          <w:sz w:val="22"/>
          <w:szCs w:val="22"/>
        </w:rPr>
      </w:pPr>
      <w:r>
        <w:rPr>
          <w:rFonts w:cs="Times New Roman"/>
          <w:sz w:val="22"/>
          <w:szCs w:val="22"/>
        </w:rPr>
        <w:t>Stack Construction Technologies</w:t>
      </w:r>
    </w:p>
    <w:p w14:paraId="5F3E14E4" w14:textId="77777777" w:rsidR="003D0832" w:rsidRDefault="008B5188" w:rsidP="000E03DE">
      <w:pPr>
        <w:widowControl w:val="0"/>
        <w:autoSpaceDE w:val="0"/>
        <w:autoSpaceDN w:val="0"/>
        <w:adjustRightInd w:val="0"/>
        <w:spacing w:line="360" w:lineRule="atLeast"/>
        <w:rPr>
          <w:rFonts w:cs="Times New Roman"/>
          <w:sz w:val="22"/>
          <w:szCs w:val="22"/>
        </w:rPr>
      </w:pPr>
      <w:r>
        <w:rPr>
          <w:rFonts w:cs="Times New Roman"/>
          <w:sz w:val="22"/>
          <w:szCs w:val="22"/>
        </w:rPr>
        <w:t>6398 Thornberry Court</w:t>
      </w:r>
    </w:p>
    <w:p w14:paraId="6BB4667C" w14:textId="77777777" w:rsidR="00EA1329" w:rsidRPr="00BD234F" w:rsidRDefault="008B5188" w:rsidP="000E03DE">
      <w:pPr>
        <w:widowControl w:val="0"/>
        <w:autoSpaceDE w:val="0"/>
        <w:autoSpaceDN w:val="0"/>
        <w:adjustRightInd w:val="0"/>
        <w:spacing w:line="360" w:lineRule="atLeast"/>
        <w:rPr>
          <w:rFonts w:cs="Times"/>
          <w:sz w:val="22"/>
          <w:szCs w:val="22"/>
        </w:rPr>
      </w:pPr>
      <w:r>
        <w:rPr>
          <w:rFonts w:cs="Times New Roman"/>
          <w:sz w:val="22"/>
          <w:szCs w:val="22"/>
        </w:rPr>
        <w:t>Mason, Ohio 45040</w:t>
      </w:r>
    </w:p>
    <w:p w14:paraId="02CCA653" w14:textId="77777777" w:rsidR="003D0832" w:rsidRDefault="003D0832" w:rsidP="00BD234F">
      <w:pPr>
        <w:widowControl w:val="0"/>
        <w:autoSpaceDE w:val="0"/>
        <w:autoSpaceDN w:val="0"/>
        <w:adjustRightInd w:val="0"/>
        <w:spacing w:after="240" w:line="360" w:lineRule="atLeast"/>
        <w:rPr>
          <w:rFonts w:cs="Times New Roman"/>
          <w:sz w:val="22"/>
          <w:szCs w:val="22"/>
        </w:rPr>
      </w:pPr>
    </w:p>
    <w:p w14:paraId="00157AA0"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lastRenderedPageBreak/>
        <w:t xml:space="preserve">If to CONTRACTOR: </w:t>
      </w:r>
    </w:p>
    <w:p w14:paraId="530DEFA4" w14:textId="77777777" w:rsidR="00142839" w:rsidRPr="003D0832" w:rsidRDefault="00142839">
      <w:pPr>
        <w:widowControl w:val="0"/>
        <w:autoSpaceDE w:val="0"/>
        <w:autoSpaceDN w:val="0"/>
        <w:adjustRightInd w:val="0"/>
        <w:spacing w:line="360" w:lineRule="atLeast"/>
        <w:outlineLvl w:val="0"/>
        <w:rPr>
          <w:ins w:id="65" w:author="Pete Dame" w:date="2017-01-24T10:52:00Z"/>
          <w:rFonts w:cs="Times"/>
          <w:sz w:val="22"/>
          <w:szCs w:val="22"/>
          <w:highlight w:val="yellow"/>
          <w:rPrChange w:id="66" w:author="Pete Dame" w:date="2017-01-24T10:52:00Z">
            <w:rPr>
              <w:ins w:id="67" w:author="Pete Dame" w:date="2017-01-24T10:52:00Z"/>
              <w:rFonts w:cs="Times"/>
              <w:sz w:val="22"/>
              <w:szCs w:val="22"/>
            </w:rPr>
          </w:rPrChange>
        </w:rPr>
        <w:pPrChange w:id="68" w:author="Pete Dame" w:date="2017-01-24T10:50:00Z">
          <w:pPr>
            <w:widowControl w:val="0"/>
            <w:autoSpaceDE w:val="0"/>
            <w:autoSpaceDN w:val="0"/>
            <w:adjustRightInd w:val="0"/>
            <w:spacing w:after="240" w:line="360" w:lineRule="atLeast"/>
          </w:pPr>
        </w:pPrChange>
      </w:pPr>
      <w:ins w:id="69" w:author="Tom Siekman" w:date="2016-04-14T18:44:00Z">
        <w:del w:id="70" w:author="Pete Dame" w:date="2017-01-24T10:52:00Z">
          <w:r w:rsidRPr="003D0832" w:rsidDel="003D0832">
            <w:rPr>
              <w:rFonts w:cs="Times"/>
              <w:sz w:val="22"/>
              <w:szCs w:val="22"/>
              <w:highlight w:val="yellow"/>
              <w:rPrChange w:id="71" w:author="Pete Dame" w:date="2017-01-24T10:52:00Z">
                <w:rPr>
                  <w:rFonts w:cs="Times"/>
                  <w:sz w:val="22"/>
                  <w:szCs w:val="22"/>
                </w:rPr>
              </w:rPrChange>
            </w:rPr>
            <w:delText>Thomas Siekman</w:delText>
          </w:r>
        </w:del>
      </w:ins>
      <w:ins w:id="72" w:author="Pete Dame" w:date="2017-01-24T10:52:00Z">
        <w:r w:rsidR="003D0832" w:rsidRPr="003D0832">
          <w:rPr>
            <w:rFonts w:cs="Times"/>
            <w:sz w:val="22"/>
            <w:szCs w:val="22"/>
            <w:highlight w:val="yellow"/>
            <w:rPrChange w:id="73" w:author="Pete Dame" w:date="2017-01-24T10:52:00Z">
              <w:rPr>
                <w:rFonts w:cs="Times"/>
                <w:sz w:val="22"/>
                <w:szCs w:val="22"/>
              </w:rPr>
            </w:rPrChange>
          </w:rPr>
          <w:t>Contact Name</w:t>
        </w:r>
      </w:ins>
    </w:p>
    <w:p w14:paraId="58AF5B29" w14:textId="77777777" w:rsidR="003D0832" w:rsidRPr="003D0832" w:rsidRDefault="003D0832">
      <w:pPr>
        <w:widowControl w:val="0"/>
        <w:autoSpaceDE w:val="0"/>
        <w:autoSpaceDN w:val="0"/>
        <w:adjustRightInd w:val="0"/>
        <w:spacing w:line="360" w:lineRule="atLeast"/>
        <w:outlineLvl w:val="0"/>
        <w:rPr>
          <w:ins w:id="74" w:author="Pete Dame" w:date="2017-01-24T10:52:00Z"/>
          <w:rFonts w:cs="Times"/>
          <w:sz w:val="22"/>
          <w:szCs w:val="22"/>
          <w:highlight w:val="yellow"/>
          <w:rPrChange w:id="75" w:author="Pete Dame" w:date="2017-01-24T10:52:00Z">
            <w:rPr>
              <w:ins w:id="76" w:author="Pete Dame" w:date="2017-01-24T10:52:00Z"/>
              <w:rFonts w:cs="Times"/>
              <w:sz w:val="22"/>
              <w:szCs w:val="22"/>
            </w:rPr>
          </w:rPrChange>
        </w:rPr>
        <w:pPrChange w:id="77" w:author="Pete Dame" w:date="2017-01-24T10:50:00Z">
          <w:pPr>
            <w:widowControl w:val="0"/>
            <w:autoSpaceDE w:val="0"/>
            <w:autoSpaceDN w:val="0"/>
            <w:adjustRightInd w:val="0"/>
            <w:spacing w:after="240" w:line="360" w:lineRule="atLeast"/>
          </w:pPr>
        </w:pPrChange>
      </w:pPr>
      <w:ins w:id="78" w:author="Pete Dame" w:date="2017-01-24T10:52:00Z">
        <w:r w:rsidRPr="003D0832">
          <w:rPr>
            <w:rFonts w:cs="Times"/>
            <w:sz w:val="22"/>
            <w:szCs w:val="22"/>
            <w:highlight w:val="yellow"/>
            <w:rPrChange w:id="79" w:author="Pete Dame" w:date="2017-01-24T10:52:00Z">
              <w:rPr>
                <w:rFonts w:cs="Times"/>
                <w:sz w:val="22"/>
                <w:szCs w:val="22"/>
              </w:rPr>
            </w:rPrChange>
          </w:rPr>
          <w:t>Company Name</w:t>
        </w:r>
      </w:ins>
    </w:p>
    <w:p w14:paraId="5A491513" w14:textId="77777777" w:rsidR="003D0832" w:rsidRPr="003D0832" w:rsidRDefault="003D0832">
      <w:pPr>
        <w:widowControl w:val="0"/>
        <w:autoSpaceDE w:val="0"/>
        <w:autoSpaceDN w:val="0"/>
        <w:adjustRightInd w:val="0"/>
        <w:spacing w:line="360" w:lineRule="atLeast"/>
        <w:outlineLvl w:val="0"/>
        <w:rPr>
          <w:ins w:id="80" w:author="Pete Dame" w:date="2017-01-24T10:52:00Z"/>
          <w:rFonts w:cs="Times"/>
          <w:sz w:val="22"/>
          <w:szCs w:val="22"/>
          <w:highlight w:val="yellow"/>
          <w:rPrChange w:id="81" w:author="Pete Dame" w:date="2017-01-24T10:52:00Z">
            <w:rPr>
              <w:ins w:id="82" w:author="Pete Dame" w:date="2017-01-24T10:52:00Z"/>
              <w:rFonts w:cs="Times"/>
              <w:sz w:val="22"/>
              <w:szCs w:val="22"/>
            </w:rPr>
          </w:rPrChange>
        </w:rPr>
        <w:pPrChange w:id="83" w:author="Pete Dame" w:date="2017-01-24T10:50:00Z">
          <w:pPr>
            <w:widowControl w:val="0"/>
            <w:autoSpaceDE w:val="0"/>
            <w:autoSpaceDN w:val="0"/>
            <w:adjustRightInd w:val="0"/>
            <w:spacing w:after="240" w:line="360" w:lineRule="atLeast"/>
          </w:pPr>
        </w:pPrChange>
      </w:pPr>
      <w:ins w:id="84" w:author="Pete Dame" w:date="2017-01-24T10:52:00Z">
        <w:r w:rsidRPr="003D0832">
          <w:rPr>
            <w:rFonts w:cs="Times"/>
            <w:sz w:val="22"/>
            <w:szCs w:val="22"/>
            <w:highlight w:val="yellow"/>
            <w:rPrChange w:id="85" w:author="Pete Dame" w:date="2017-01-24T10:52:00Z">
              <w:rPr>
                <w:rFonts w:cs="Times"/>
                <w:sz w:val="22"/>
                <w:szCs w:val="22"/>
              </w:rPr>
            </w:rPrChange>
          </w:rPr>
          <w:t>Address 1</w:t>
        </w:r>
      </w:ins>
    </w:p>
    <w:p w14:paraId="40BA6A4C" w14:textId="77777777" w:rsidR="003D0832" w:rsidRDefault="003D0832">
      <w:pPr>
        <w:widowControl w:val="0"/>
        <w:autoSpaceDE w:val="0"/>
        <w:autoSpaceDN w:val="0"/>
        <w:adjustRightInd w:val="0"/>
        <w:spacing w:line="360" w:lineRule="atLeast"/>
        <w:outlineLvl w:val="0"/>
        <w:rPr>
          <w:ins w:id="86" w:author="Tom Siekman" w:date="2016-04-14T18:45:00Z"/>
          <w:rFonts w:cs="Times"/>
          <w:sz w:val="22"/>
          <w:szCs w:val="22"/>
        </w:rPr>
        <w:pPrChange w:id="87" w:author="Pete Dame" w:date="2017-01-24T10:50:00Z">
          <w:pPr>
            <w:widowControl w:val="0"/>
            <w:autoSpaceDE w:val="0"/>
            <w:autoSpaceDN w:val="0"/>
            <w:adjustRightInd w:val="0"/>
            <w:spacing w:after="240" w:line="360" w:lineRule="atLeast"/>
          </w:pPr>
        </w:pPrChange>
      </w:pPr>
      <w:ins w:id="88" w:author="Pete Dame" w:date="2017-01-24T10:52:00Z">
        <w:r w:rsidRPr="003D0832">
          <w:rPr>
            <w:rFonts w:cs="Times"/>
            <w:sz w:val="22"/>
            <w:szCs w:val="22"/>
            <w:highlight w:val="yellow"/>
            <w:rPrChange w:id="89" w:author="Pete Dame" w:date="2017-01-24T10:52:00Z">
              <w:rPr>
                <w:rFonts w:cs="Times"/>
                <w:sz w:val="22"/>
                <w:szCs w:val="22"/>
              </w:rPr>
            </w:rPrChange>
          </w:rPr>
          <w:t>City, State Zip Code</w:t>
        </w:r>
      </w:ins>
    </w:p>
    <w:p w14:paraId="4A8CAAC5" w14:textId="77777777" w:rsidR="00142839" w:rsidDel="003D0832" w:rsidRDefault="00142839">
      <w:pPr>
        <w:widowControl w:val="0"/>
        <w:autoSpaceDE w:val="0"/>
        <w:autoSpaceDN w:val="0"/>
        <w:adjustRightInd w:val="0"/>
        <w:spacing w:line="360" w:lineRule="atLeast"/>
        <w:rPr>
          <w:ins w:id="90" w:author="Tom Siekman" w:date="2016-04-14T18:45:00Z"/>
          <w:del w:id="91" w:author="Pete Dame" w:date="2017-01-24T10:52:00Z"/>
          <w:rFonts w:cs="Times"/>
          <w:sz w:val="22"/>
          <w:szCs w:val="22"/>
        </w:rPr>
        <w:pPrChange w:id="92" w:author="Pete Dame" w:date="2017-01-24T10:50:00Z">
          <w:pPr>
            <w:widowControl w:val="0"/>
            <w:autoSpaceDE w:val="0"/>
            <w:autoSpaceDN w:val="0"/>
            <w:adjustRightInd w:val="0"/>
            <w:spacing w:after="240" w:line="360" w:lineRule="atLeast"/>
          </w:pPr>
        </w:pPrChange>
      </w:pPr>
      <w:ins w:id="93" w:author="Tom Siekman" w:date="2016-04-14T18:45:00Z">
        <w:del w:id="94" w:author="Pete Dame" w:date="2017-01-24T10:52:00Z">
          <w:r w:rsidRPr="00142839" w:rsidDel="003D0832">
            <w:rPr>
              <w:rFonts w:cs="Times"/>
              <w:sz w:val="22"/>
              <w:szCs w:val="22"/>
            </w:rPr>
            <w:delText>Capital Priorities LTD</w:delText>
          </w:r>
        </w:del>
      </w:ins>
    </w:p>
    <w:p w14:paraId="11801425" w14:textId="77777777" w:rsidR="00EA1329" w:rsidRPr="00142839" w:rsidDel="003D0832" w:rsidRDefault="00EA1329">
      <w:pPr>
        <w:widowControl w:val="0"/>
        <w:autoSpaceDE w:val="0"/>
        <w:autoSpaceDN w:val="0"/>
        <w:adjustRightInd w:val="0"/>
        <w:spacing w:line="360" w:lineRule="atLeast"/>
        <w:rPr>
          <w:del w:id="95" w:author="Pete Dame" w:date="2017-01-24T10:52:00Z"/>
          <w:rFonts w:cs="Times"/>
          <w:sz w:val="22"/>
          <w:szCs w:val="22"/>
          <w:rPrChange w:id="96" w:author="Tom Siekman" w:date="2016-04-14T18:44:00Z">
            <w:rPr>
              <w:del w:id="97" w:author="Pete Dame" w:date="2017-01-24T10:52:00Z"/>
              <w:rFonts w:cs="Times"/>
              <w:sz w:val="22"/>
              <w:szCs w:val="22"/>
              <w:highlight w:val="yellow"/>
            </w:rPr>
          </w:rPrChange>
        </w:rPr>
        <w:pPrChange w:id="98" w:author="Pete Dame" w:date="2017-01-24T10:50:00Z">
          <w:pPr>
            <w:widowControl w:val="0"/>
            <w:autoSpaceDE w:val="0"/>
            <w:autoSpaceDN w:val="0"/>
            <w:adjustRightInd w:val="0"/>
            <w:spacing w:after="240" w:line="360" w:lineRule="atLeast"/>
          </w:pPr>
        </w:pPrChange>
      </w:pPr>
      <w:del w:id="99" w:author="Pete Dame" w:date="2017-01-24T10:52:00Z">
        <w:r w:rsidRPr="00142839" w:rsidDel="003D0832">
          <w:rPr>
            <w:rFonts w:cs="Times"/>
            <w:sz w:val="22"/>
            <w:szCs w:val="22"/>
            <w:rPrChange w:id="100" w:author="Tom Siekman" w:date="2016-04-14T18:44:00Z">
              <w:rPr>
                <w:rFonts w:cs="Times"/>
                <w:sz w:val="22"/>
                <w:szCs w:val="22"/>
                <w:highlight w:val="yellow"/>
              </w:rPr>
            </w:rPrChange>
          </w:rPr>
          <w:delText>___________________________________________________________________</w:delText>
        </w:r>
      </w:del>
    </w:p>
    <w:p w14:paraId="79919B57" w14:textId="77777777" w:rsidR="00142839" w:rsidDel="003D0832" w:rsidRDefault="00142839">
      <w:pPr>
        <w:widowControl w:val="0"/>
        <w:autoSpaceDE w:val="0"/>
        <w:autoSpaceDN w:val="0"/>
        <w:adjustRightInd w:val="0"/>
        <w:spacing w:line="360" w:lineRule="atLeast"/>
        <w:rPr>
          <w:ins w:id="101" w:author="Tom Siekman" w:date="2016-04-14T18:45:00Z"/>
          <w:del w:id="102" w:author="Pete Dame" w:date="2017-01-24T10:52:00Z"/>
          <w:rFonts w:cs="Times"/>
          <w:sz w:val="22"/>
          <w:szCs w:val="22"/>
        </w:rPr>
        <w:pPrChange w:id="103" w:author="Pete Dame" w:date="2017-01-24T10:50:00Z">
          <w:pPr>
            <w:widowControl w:val="0"/>
            <w:autoSpaceDE w:val="0"/>
            <w:autoSpaceDN w:val="0"/>
            <w:adjustRightInd w:val="0"/>
            <w:spacing w:after="240" w:line="360" w:lineRule="atLeast"/>
          </w:pPr>
        </w:pPrChange>
      </w:pPr>
      <w:ins w:id="104" w:author="Tom Siekman" w:date="2016-04-14T18:44:00Z">
        <w:del w:id="105" w:author="Pete Dame" w:date="2017-01-24T10:52:00Z">
          <w:r w:rsidDel="003D0832">
            <w:rPr>
              <w:rFonts w:cs="Times"/>
              <w:sz w:val="22"/>
              <w:szCs w:val="22"/>
            </w:rPr>
            <w:delText>10464 Brentmoor Dr.</w:delText>
          </w:r>
        </w:del>
      </w:ins>
    </w:p>
    <w:p w14:paraId="620158E2" w14:textId="77777777" w:rsidR="00EA1329" w:rsidRPr="00142839" w:rsidDel="003D0832" w:rsidRDefault="00142839">
      <w:pPr>
        <w:widowControl w:val="0"/>
        <w:autoSpaceDE w:val="0"/>
        <w:autoSpaceDN w:val="0"/>
        <w:adjustRightInd w:val="0"/>
        <w:spacing w:after="240" w:line="360" w:lineRule="atLeast"/>
        <w:rPr>
          <w:del w:id="106" w:author="Pete Dame" w:date="2017-01-24T10:52:00Z"/>
          <w:rFonts w:cs="Times"/>
          <w:sz w:val="22"/>
          <w:szCs w:val="22"/>
          <w:rPrChange w:id="107" w:author="Tom Siekman" w:date="2016-04-14T18:44:00Z">
            <w:rPr>
              <w:del w:id="108" w:author="Pete Dame" w:date="2017-01-24T10:52:00Z"/>
              <w:rFonts w:cs="Times"/>
              <w:sz w:val="22"/>
              <w:szCs w:val="22"/>
              <w:highlight w:val="yellow"/>
            </w:rPr>
          </w:rPrChange>
        </w:rPr>
      </w:pPr>
      <w:ins w:id="109" w:author="Tom Siekman" w:date="2016-04-14T18:45:00Z">
        <w:del w:id="110" w:author="Pete Dame" w:date="2017-01-24T10:50:00Z">
          <w:r w:rsidRPr="00142839" w:rsidDel="003D0832">
            <w:rPr>
              <w:rFonts w:cs="Times"/>
              <w:sz w:val="22"/>
              <w:szCs w:val="22"/>
            </w:rPr>
            <w:delText xml:space="preserve"> </w:delText>
          </w:r>
        </w:del>
      </w:ins>
      <w:del w:id="111" w:author="Pete Dame" w:date="2017-01-24T10:52:00Z">
        <w:r w:rsidR="00EA1329" w:rsidRPr="00142839" w:rsidDel="003D0832">
          <w:rPr>
            <w:rFonts w:cs="Times"/>
            <w:sz w:val="22"/>
            <w:szCs w:val="22"/>
            <w:rPrChange w:id="112" w:author="Tom Siekman" w:date="2016-04-14T18:44:00Z">
              <w:rPr>
                <w:rFonts w:cs="Times"/>
                <w:sz w:val="22"/>
                <w:szCs w:val="22"/>
                <w:highlight w:val="yellow"/>
              </w:rPr>
            </w:rPrChange>
          </w:rPr>
          <w:delText>___________________________________________________________________</w:delText>
        </w:r>
      </w:del>
    </w:p>
    <w:p w14:paraId="68BBAEBD" w14:textId="77777777" w:rsidR="00EA1329" w:rsidRPr="00BD234F" w:rsidRDefault="00142839">
      <w:pPr>
        <w:widowControl w:val="0"/>
        <w:autoSpaceDE w:val="0"/>
        <w:autoSpaceDN w:val="0"/>
        <w:adjustRightInd w:val="0"/>
        <w:spacing w:after="240" w:line="360" w:lineRule="atLeast"/>
        <w:rPr>
          <w:rFonts w:cs="Times"/>
          <w:sz w:val="22"/>
          <w:szCs w:val="22"/>
        </w:rPr>
      </w:pPr>
      <w:ins w:id="113" w:author="Tom Siekman" w:date="2016-04-14T18:44:00Z">
        <w:del w:id="114" w:author="Pete Dame" w:date="2017-01-24T10:52:00Z">
          <w:r w:rsidDel="003D0832">
            <w:rPr>
              <w:rFonts w:cs="Times"/>
              <w:sz w:val="22"/>
              <w:szCs w:val="22"/>
            </w:rPr>
            <w:delText>Loveland, OH 45140</w:delText>
          </w:r>
        </w:del>
      </w:ins>
      <w:del w:id="115" w:author="Tom Siekman" w:date="2016-04-14T18:45:00Z">
        <w:r w:rsidR="00EA1329" w:rsidRPr="00142839" w:rsidDel="00142839">
          <w:rPr>
            <w:rFonts w:cs="Times"/>
            <w:sz w:val="22"/>
            <w:szCs w:val="22"/>
            <w:rPrChange w:id="116" w:author="Tom Siekman" w:date="2016-04-14T18:44:00Z">
              <w:rPr>
                <w:rFonts w:cs="Times"/>
                <w:sz w:val="22"/>
                <w:szCs w:val="22"/>
                <w:highlight w:val="yellow"/>
              </w:rPr>
            </w:rPrChange>
          </w:rPr>
          <w:delText>___________________________________________________________________</w:delText>
        </w:r>
      </w:del>
    </w:p>
    <w:p w14:paraId="032B844C" w14:textId="77777777" w:rsidR="00EA1329" w:rsidRPr="00BD234F" w:rsidDel="003D0832" w:rsidRDefault="00EA1329">
      <w:pPr>
        <w:widowControl w:val="0"/>
        <w:autoSpaceDE w:val="0"/>
        <w:autoSpaceDN w:val="0"/>
        <w:adjustRightInd w:val="0"/>
        <w:spacing w:after="240" w:line="360" w:lineRule="atLeast"/>
        <w:rPr>
          <w:del w:id="117" w:author="Pete Dame" w:date="2017-01-24T10:50:00Z"/>
          <w:rFonts w:cs="Times"/>
          <w:sz w:val="22"/>
          <w:szCs w:val="22"/>
        </w:rPr>
      </w:pPr>
    </w:p>
    <w:p w14:paraId="377EFFD9" w14:textId="77777777" w:rsidR="00EA1329" w:rsidRPr="00BD234F" w:rsidRDefault="00EA1329">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11. </w:t>
      </w:r>
      <w:r w:rsidRPr="00BD234F">
        <w:rPr>
          <w:rFonts w:cs="Times"/>
          <w:b/>
          <w:bCs/>
          <w:sz w:val="22"/>
          <w:szCs w:val="22"/>
        </w:rPr>
        <w:t>Confidentiality of Agreement</w:t>
      </w:r>
      <w:r w:rsidRPr="00BD234F">
        <w:rPr>
          <w:rFonts w:cs="Times New Roman"/>
          <w:sz w:val="22"/>
          <w:szCs w:val="22"/>
        </w:rPr>
        <w:t xml:space="preserve">. Absent </w:t>
      </w:r>
      <w:r w:rsidR="00BD234F">
        <w:rPr>
          <w:rFonts w:cs="Times New Roman"/>
          <w:sz w:val="22"/>
          <w:szCs w:val="22"/>
        </w:rPr>
        <w:t>STACK</w:t>
      </w:r>
      <w:r w:rsidRPr="00BD234F">
        <w:rPr>
          <w:rFonts w:cs="Times New Roman"/>
          <w:sz w:val="22"/>
          <w:szCs w:val="22"/>
        </w:rPr>
        <w:t>’s prior written consent, the terms and conditions of this Agreement will not be disclosed to any other party or used for non-</w:t>
      </w:r>
      <w:del w:id="118" w:author="Tom Siekman" w:date="2016-04-14T19:46:00Z">
        <w:r w:rsidRPr="00BD234F" w:rsidDel="00A73D39">
          <w:rPr>
            <w:rFonts w:cs="Times New Roman"/>
            <w:sz w:val="22"/>
            <w:szCs w:val="22"/>
          </w:rPr>
          <w:delText>SUBWAY</w:delText>
        </w:r>
      </w:del>
      <w:ins w:id="119" w:author="Tom Siekman" w:date="2016-04-14T19:46:00Z">
        <w:r w:rsidR="00A73D39">
          <w:rPr>
            <w:rFonts w:cs="Times New Roman"/>
            <w:sz w:val="22"/>
            <w:szCs w:val="22"/>
          </w:rPr>
          <w:t>STACK</w:t>
        </w:r>
      </w:ins>
      <w:del w:id="120" w:author="Tom Siekman" w:date="2016-04-14T19:47:00Z">
        <w:r w:rsidRPr="00BD234F" w:rsidDel="00A73D39">
          <w:rPr>
            <w:rFonts w:cs="Times New Roman"/>
            <w:position w:val="16"/>
            <w:sz w:val="22"/>
            <w:szCs w:val="22"/>
          </w:rPr>
          <w:delText>®</w:delText>
        </w:r>
      </w:del>
      <w:r w:rsidRPr="00BD234F">
        <w:rPr>
          <w:rFonts w:cs="Times New Roman"/>
          <w:position w:val="16"/>
          <w:sz w:val="22"/>
          <w:szCs w:val="22"/>
        </w:rPr>
        <w:t xml:space="preserve"> </w:t>
      </w:r>
      <w:r w:rsidRPr="00BD234F">
        <w:rPr>
          <w:rFonts w:cs="Times New Roman"/>
          <w:sz w:val="22"/>
          <w:szCs w:val="22"/>
        </w:rPr>
        <w:t xml:space="preserve">purposes. </w:t>
      </w:r>
    </w:p>
    <w:p w14:paraId="1E29F011"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12. </w:t>
      </w:r>
      <w:r w:rsidRPr="00BD234F">
        <w:rPr>
          <w:rFonts w:cs="Times"/>
          <w:b/>
          <w:bCs/>
          <w:sz w:val="22"/>
          <w:szCs w:val="22"/>
        </w:rPr>
        <w:t>Insurance</w:t>
      </w:r>
      <w:r w:rsidRPr="00BD234F">
        <w:rPr>
          <w:rFonts w:cs="Times New Roman"/>
          <w:sz w:val="22"/>
          <w:szCs w:val="22"/>
        </w:rPr>
        <w:t xml:space="preserve">. CONTRACTOR shall maintain professional and general liability coverage in amounts </w:t>
      </w:r>
      <w:del w:id="121" w:author="Tom Siekman" w:date="2016-04-14T18:46:00Z">
        <w:r w:rsidRPr="00BD234F" w:rsidDel="00B934AD">
          <w:rPr>
            <w:rFonts w:cs="Times New Roman"/>
            <w:sz w:val="22"/>
            <w:szCs w:val="22"/>
          </w:rPr>
          <w:delText xml:space="preserve">required by Florida law or such state law as otherwise </w:delText>
        </w:r>
      </w:del>
      <w:r w:rsidRPr="00BD234F">
        <w:rPr>
          <w:rFonts w:cs="Times New Roman"/>
          <w:sz w:val="22"/>
          <w:szCs w:val="22"/>
        </w:rPr>
        <w:t xml:space="preserve">applicable to CONTRACTOR, and shall promptly notify </w:t>
      </w:r>
      <w:r w:rsidR="00BD234F">
        <w:rPr>
          <w:rFonts w:cs="Times New Roman"/>
          <w:sz w:val="22"/>
          <w:szCs w:val="22"/>
        </w:rPr>
        <w:t>STACK</w:t>
      </w:r>
      <w:r w:rsidRPr="00BD234F">
        <w:rPr>
          <w:rFonts w:cs="Times New Roman"/>
          <w:sz w:val="22"/>
          <w:szCs w:val="22"/>
        </w:rPr>
        <w:t xml:space="preserve"> in writing of any cancellation or material change in coverage under such insurance policies. </w:t>
      </w:r>
    </w:p>
    <w:p w14:paraId="49EB8A8D"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13. </w:t>
      </w:r>
      <w:r w:rsidRPr="00BD234F">
        <w:rPr>
          <w:rFonts w:cs="Times"/>
          <w:b/>
          <w:bCs/>
          <w:sz w:val="22"/>
          <w:szCs w:val="22"/>
        </w:rPr>
        <w:t>Assignment</w:t>
      </w:r>
      <w:r w:rsidRPr="00BD234F">
        <w:rPr>
          <w:rFonts w:cs="Times New Roman"/>
          <w:sz w:val="22"/>
          <w:szCs w:val="22"/>
        </w:rPr>
        <w:t xml:space="preserve">. Absent </w:t>
      </w:r>
      <w:r w:rsidR="00BD234F">
        <w:rPr>
          <w:rFonts w:cs="Times New Roman"/>
          <w:sz w:val="22"/>
          <w:szCs w:val="22"/>
        </w:rPr>
        <w:t>STACK</w:t>
      </w:r>
      <w:r w:rsidRPr="00BD234F">
        <w:rPr>
          <w:rFonts w:cs="Times New Roman"/>
          <w:sz w:val="22"/>
          <w:szCs w:val="22"/>
        </w:rPr>
        <w:t xml:space="preserve">’s prior written consent, CONTRACTOR shall not assign any rights, or delegate or subcontract any obligations, under this Agreement. Any assignment in violation of the foregoing shall be deemed null and void and shall be deemed to be a material breach of this Agreement for which CONTRACTOR will be fully liable for any damages incurred as a direct or indirect result. </w:t>
      </w:r>
      <w:r w:rsidR="00BD234F">
        <w:rPr>
          <w:rFonts w:cs="Times New Roman"/>
          <w:sz w:val="22"/>
          <w:szCs w:val="22"/>
        </w:rPr>
        <w:t>STACK</w:t>
      </w:r>
      <w:r w:rsidRPr="00BD234F">
        <w:rPr>
          <w:rFonts w:cs="Times New Roman"/>
          <w:sz w:val="22"/>
          <w:szCs w:val="22"/>
        </w:rPr>
        <w:t xml:space="preserve"> may freely assign its rights and obligations under this Agreement at any time. </w:t>
      </w:r>
    </w:p>
    <w:p w14:paraId="6C2F1CE9"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14. </w:t>
      </w:r>
      <w:r w:rsidRPr="00BD234F">
        <w:rPr>
          <w:rFonts w:cs="Times"/>
          <w:b/>
          <w:bCs/>
          <w:sz w:val="22"/>
          <w:szCs w:val="22"/>
        </w:rPr>
        <w:t>Headings and Captions</w:t>
      </w:r>
      <w:r w:rsidRPr="00BD234F">
        <w:rPr>
          <w:rFonts w:cs="Times New Roman"/>
          <w:sz w:val="22"/>
          <w:szCs w:val="22"/>
        </w:rPr>
        <w:t xml:space="preserve">. The headings and captions to the Paragraphs of this Agreement are inserted only as a matter of convenience for reference. They in no way define, limit or describe the scope of any Paragraph or Subparagraph herein. </w:t>
      </w:r>
    </w:p>
    <w:p w14:paraId="667500BE"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15. </w:t>
      </w:r>
      <w:r w:rsidRPr="00BD234F">
        <w:rPr>
          <w:rFonts w:cs="Times"/>
          <w:b/>
          <w:bCs/>
          <w:sz w:val="22"/>
          <w:szCs w:val="22"/>
        </w:rPr>
        <w:t>Severability</w:t>
      </w:r>
      <w:r w:rsidRPr="00BD234F">
        <w:rPr>
          <w:rFonts w:cs="Times New Roman"/>
          <w:sz w:val="22"/>
          <w:szCs w:val="22"/>
        </w:rPr>
        <w:t xml:space="preserve">. The invalidity or unenforceability of any provision hereof shall in no way affect the validity or enforceability of any other provision contained herein. </w:t>
      </w:r>
    </w:p>
    <w:p w14:paraId="31AA5AA8"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16. </w:t>
      </w:r>
      <w:r w:rsidRPr="00BD234F">
        <w:rPr>
          <w:rFonts w:cs="Times"/>
          <w:b/>
          <w:bCs/>
          <w:sz w:val="22"/>
          <w:szCs w:val="22"/>
        </w:rPr>
        <w:t>Governing Law, Venue and Jury Trial Waiver</w:t>
      </w:r>
      <w:r w:rsidRPr="00BD234F">
        <w:rPr>
          <w:rFonts w:cs="Times New Roman"/>
          <w:sz w:val="22"/>
          <w:szCs w:val="22"/>
        </w:rPr>
        <w:t xml:space="preserve">. This Agreement, its interpretation, and all questions concerning the execution, validity, capacity of the parties and the performance of this Agreement, shall be governed solely by the laws of the State of </w:t>
      </w:r>
      <w:del w:id="122" w:author="Tom Siekman" w:date="2016-04-14T18:47:00Z">
        <w:r w:rsidRPr="00BD234F" w:rsidDel="00B934AD">
          <w:rPr>
            <w:rFonts w:cs="Times New Roman"/>
            <w:sz w:val="22"/>
            <w:szCs w:val="22"/>
          </w:rPr>
          <w:delText>Florida</w:delText>
        </w:r>
      </w:del>
      <w:ins w:id="123" w:author="Tom Siekman" w:date="2016-04-14T18:47:00Z">
        <w:r w:rsidR="00B934AD">
          <w:rPr>
            <w:rFonts w:cs="Times New Roman"/>
            <w:sz w:val="22"/>
            <w:szCs w:val="22"/>
          </w:rPr>
          <w:t>Ohio</w:t>
        </w:r>
      </w:ins>
      <w:r w:rsidRPr="00BD234F">
        <w:rPr>
          <w:rFonts w:cs="Times New Roman"/>
          <w:sz w:val="22"/>
          <w:szCs w:val="22"/>
        </w:rPr>
        <w:t xml:space="preserve">, without regard to any choice-of-law principles that might direct application of the laws of any other jurisdiction. </w:t>
      </w:r>
      <w:del w:id="124" w:author="Tom Siekman" w:date="2016-04-14T18:48:00Z">
        <w:r w:rsidRPr="00BD234F" w:rsidDel="00B934AD">
          <w:rPr>
            <w:rFonts w:cs="Times New Roman"/>
            <w:sz w:val="22"/>
            <w:szCs w:val="22"/>
          </w:rPr>
          <w:delText xml:space="preserve">The parties agree that any and all actions arising out of, based upon or relating to this Agreement shall be brought solely in the state courts located in Miami-Dade County, Florida or, if federal jurisdiction is appropriate, the federal court located in Miami-Dade County, Florida. CONTRACTOR expressly and irrevocably: (i) consents to the exclusive jurisdiction of such Florida courts; (ii) agrees that this Agreement is entered into in the State of Florida and any breach of this Agreement shall be deemed a breach of a contract in the State of Florida pursuant to Florida Statutes Section 48.193(1)(g) or any similar statute or amendment enacted by the Florida legislature; (iii) agrees that it is subject to personal jurisdiction in such Florida courts, and that it has the requisite contacts with the State of Florida such that the exercise of personal jurisdiction complies with Florida’s long arm statute and the requirements of due process; (iv) agrees that venue is appropriate in such courts; (v) waives any defense or objection based on a lack of personal jurisdiction; (vi) waives any argument that such courts are an improper venue or an inconvenient forum; and (vii) agrees that in the event any action arising out of, based on or relating in any way to this Agreement is instituted in any court other than the state or federal courts located in Miami-Dade County, Florida, that it will not object to, but rather will affirmatively consent to, </w:delText>
        </w:r>
        <w:r w:rsidR="00BD234F" w:rsidDel="00B934AD">
          <w:rPr>
            <w:rFonts w:cs="Times New Roman"/>
            <w:sz w:val="22"/>
            <w:szCs w:val="22"/>
          </w:rPr>
          <w:delText>STACK</w:delText>
        </w:r>
        <w:r w:rsidRPr="00BD234F" w:rsidDel="00B934AD">
          <w:rPr>
            <w:rFonts w:cs="Times New Roman"/>
            <w:sz w:val="22"/>
            <w:szCs w:val="22"/>
          </w:rPr>
          <w:delText xml:space="preserve">’s efforts to have such action dismissed or, if appropriate, transferred to the appropriate state or federal court located in Miami-Dade County, Florida. </w:delText>
        </w:r>
      </w:del>
      <w:r w:rsidRPr="00BD234F">
        <w:rPr>
          <w:rFonts w:cs="Times"/>
          <w:b/>
          <w:bCs/>
          <w:sz w:val="22"/>
          <w:szCs w:val="22"/>
        </w:rPr>
        <w:t>EACH PARTY EXPRESSLY AND IRREVOCABLY WAIVES ANY RIGHT TO TRIAL BY JURY IN ANY ACTION ARISING OUT OF OR RELATING TO THIS AGREEMENT</w:t>
      </w:r>
      <w:r w:rsidRPr="00BD234F">
        <w:rPr>
          <w:rFonts w:cs="Times New Roman"/>
          <w:sz w:val="22"/>
          <w:szCs w:val="22"/>
        </w:rPr>
        <w:t xml:space="preserve">. </w:t>
      </w:r>
    </w:p>
    <w:p w14:paraId="6F64AC81"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17. </w:t>
      </w:r>
      <w:r w:rsidRPr="00BD234F">
        <w:rPr>
          <w:rFonts w:cs="Times"/>
          <w:b/>
          <w:bCs/>
          <w:sz w:val="22"/>
          <w:szCs w:val="22"/>
        </w:rPr>
        <w:t>Equitable Remedies</w:t>
      </w:r>
      <w:r w:rsidRPr="00BD234F">
        <w:rPr>
          <w:rFonts w:cs="Times New Roman"/>
          <w:sz w:val="22"/>
          <w:szCs w:val="22"/>
        </w:rPr>
        <w:t xml:space="preserve">. In addition to any other remedies at equity or at law which may be available to </w:t>
      </w:r>
      <w:r w:rsidR="00BD234F">
        <w:rPr>
          <w:rFonts w:cs="Times New Roman"/>
          <w:sz w:val="22"/>
          <w:szCs w:val="22"/>
        </w:rPr>
        <w:t>STACK</w:t>
      </w:r>
      <w:r w:rsidRPr="00BD234F">
        <w:rPr>
          <w:rFonts w:cs="Times New Roman"/>
          <w:sz w:val="22"/>
          <w:szCs w:val="22"/>
        </w:rPr>
        <w:t xml:space="preserve">, the CONTRACTOR agrees that </w:t>
      </w:r>
      <w:r w:rsidR="00BD234F">
        <w:rPr>
          <w:rFonts w:cs="Times New Roman"/>
          <w:sz w:val="22"/>
          <w:szCs w:val="22"/>
        </w:rPr>
        <w:t>STACK</w:t>
      </w:r>
      <w:r w:rsidRPr="00BD234F">
        <w:rPr>
          <w:rFonts w:cs="Times New Roman"/>
          <w:sz w:val="22"/>
          <w:szCs w:val="22"/>
        </w:rPr>
        <w:t xml:space="preserve"> may, upon the posting of a bond in the amount of One </w:t>
      </w:r>
      <w:r w:rsidRPr="00BD234F">
        <w:rPr>
          <w:rFonts w:cs="Times New Roman"/>
          <w:sz w:val="22"/>
          <w:szCs w:val="22"/>
        </w:rPr>
        <w:lastRenderedPageBreak/>
        <w:t xml:space="preserve">Thousand Dollars and Zero Cents ($1000.00) obtain temporary and/or permanent injunctive relief to enforce the provisions of this Agreement without first being required to demonstrate irreparable harm. </w:t>
      </w:r>
    </w:p>
    <w:p w14:paraId="043ACA07"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18. </w:t>
      </w:r>
      <w:r w:rsidRPr="00BD234F">
        <w:rPr>
          <w:rFonts w:cs="Times"/>
          <w:b/>
          <w:bCs/>
          <w:sz w:val="22"/>
          <w:szCs w:val="22"/>
        </w:rPr>
        <w:t>Service of Process</w:t>
      </w:r>
      <w:r w:rsidRPr="00BD234F">
        <w:rPr>
          <w:rFonts w:cs="Times New Roman"/>
          <w:sz w:val="22"/>
          <w:szCs w:val="22"/>
        </w:rPr>
        <w:t xml:space="preserve">. The parties hereto agree to accept service of process by regular mail or express delivery sent to the address for each party set forth above (or to such other address as the parties may notify each other in writing). </w:t>
      </w:r>
    </w:p>
    <w:p w14:paraId="5E651714"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19. </w:t>
      </w:r>
      <w:r w:rsidRPr="00BD234F">
        <w:rPr>
          <w:rFonts w:cs="Times"/>
          <w:b/>
          <w:bCs/>
          <w:sz w:val="22"/>
          <w:szCs w:val="22"/>
        </w:rPr>
        <w:t>Binding Agreement</w:t>
      </w:r>
      <w:r w:rsidRPr="00BD234F">
        <w:rPr>
          <w:rFonts w:cs="Times New Roman"/>
          <w:sz w:val="22"/>
          <w:szCs w:val="22"/>
        </w:rPr>
        <w:t xml:space="preserve">. This Agreement shall be binding upon and inure to the benefit of the parties hereto, their administrators, heirs, successors, and assigns. </w:t>
      </w:r>
    </w:p>
    <w:p w14:paraId="67333E5E"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20. </w:t>
      </w:r>
      <w:r w:rsidRPr="00BD234F">
        <w:rPr>
          <w:rFonts w:cs="Times"/>
          <w:b/>
          <w:bCs/>
          <w:sz w:val="22"/>
          <w:szCs w:val="22"/>
        </w:rPr>
        <w:t>Integration of Agreement</w:t>
      </w:r>
      <w:r w:rsidRPr="00BD234F">
        <w:rPr>
          <w:rFonts w:cs="Times New Roman"/>
          <w:sz w:val="22"/>
          <w:szCs w:val="22"/>
        </w:rPr>
        <w:t xml:space="preserve">. This Agreement represents the entire Agreement between the Parties and supersedes all prior negotiations, representations, or agreements between the parties, written or oral, regarding the Services. In the event of any conflict between the terms and conditions of this Agreement and those of any other agreements entered into pursuant to this Agreement, this Agreement’s terms and conditions will control. </w:t>
      </w:r>
    </w:p>
    <w:p w14:paraId="33EC8FC4" w14:textId="77777777" w:rsidR="00EA1329" w:rsidRPr="00BD234F" w:rsidRDefault="00EA1329" w:rsidP="00BD234F">
      <w:pPr>
        <w:widowControl w:val="0"/>
        <w:autoSpaceDE w:val="0"/>
        <w:autoSpaceDN w:val="0"/>
        <w:adjustRightInd w:val="0"/>
        <w:spacing w:after="240" w:line="360" w:lineRule="atLeast"/>
        <w:rPr>
          <w:rFonts w:cs="Times"/>
          <w:sz w:val="22"/>
          <w:szCs w:val="22"/>
        </w:rPr>
      </w:pPr>
      <w:r w:rsidRPr="00BD234F">
        <w:rPr>
          <w:rFonts w:cs="Times New Roman"/>
          <w:sz w:val="22"/>
          <w:szCs w:val="22"/>
        </w:rPr>
        <w:t xml:space="preserve">21. </w:t>
      </w:r>
      <w:r w:rsidRPr="00BD234F">
        <w:rPr>
          <w:rFonts w:cs="Times"/>
          <w:b/>
          <w:bCs/>
          <w:sz w:val="22"/>
          <w:szCs w:val="22"/>
        </w:rPr>
        <w:t>Modification</w:t>
      </w:r>
      <w:r w:rsidRPr="00BD234F">
        <w:rPr>
          <w:rFonts w:cs="Times New Roman"/>
          <w:sz w:val="22"/>
          <w:szCs w:val="22"/>
        </w:rPr>
        <w:t xml:space="preserve">. No modification of this Agreement will be deemed effective unless in writing and signed by each of the parties, and no waiver of any right included here will be deemed effective unless in writing and signed by the party against whom enforcement of the waiver is sought. </w:t>
      </w:r>
    </w:p>
    <w:p w14:paraId="15541019" w14:textId="77777777" w:rsidR="00EA1329" w:rsidRPr="00BD234F" w:rsidRDefault="00EA1329" w:rsidP="00BD234F">
      <w:pPr>
        <w:widowControl w:val="0"/>
        <w:autoSpaceDE w:val="0"/>
        <w:autoSpaceDN w:val="0"/>
        <w:adjustRightInd w:val="0"/>
        <w:spacing w:line="280" w:lineRule="atLeast"/>
        <w:rPr>
          <w:rFonts w:cs="Times"/>
          <w:sz w:val="22"/>
          <w:szCs w:val="22"/>
        </w:rPr>
      </w:pPr>
    </w:p>
    <w:p w14:paraId="54FA43E8" w14:textId="77777777" w:rsidR="003D0832" w:rsidRDefault="003D0832" w:rsidP="00BD234F">
      <w:pPr>
        <w:widowControl w:val="0"/>
        <w:autoSpaceDE w:val="0"/>
        <w:autoSpaceDN w:val="0"/>
        <w:adjustRightInd w:val="0"/>
        <w:spacing w:line="280" w:lineRule="atLeast"/>
        <w:rPr>
          <w:ins w:id="125" w:author="Pete Dame" w:date="2017-01-24T10:51:00Z"/>
          <w:rFonts w:cs="Times"/>
          <w:sz w:val="22"/>
          <w:szCs w:val="22"/>
        </w:rPr>
      </w:pPr>
    </w:p>
    <w:p w14:paraId="200BF74C" w14:textId="77777777" w:rsidR="003D0832" w:rsidRDefault="003D0832" w:rsidP="00BD234F">
      <w:pPr>
        <w:widowControl w:val="0"/>
        <w:autoSpaceDE w:val="0"/>
        <w:autoSpaceDN w:val="0"/>
        <w:adjustRightInd w:val="0"/>
        <w:spacing w:line="280" w:lineRule="atLeast"/>
        <w:rPr>
          <w:ins w:id="126" w:author="Pete Dame" w:date="2017-01-24T10:51:00Z"/>
          <w:rFonts w:cs="Times"/>
          <w:sz w:val="22"/>
          <w:szCs w:val="22"/>
        </w:rPr>
      </w:pPr>
    </w:p>
    <w:p w14:paraId="061AD430" w14:textId="77777777" w:rsidR="003D0832" w:rsidRDefault="003D0832" w:rsidP="00BD234F">
      <w:pPr>
        <w:widowControl w:val="0"/>
        <w:autoSpaceDE w:val="0"/>
        <w:autoSpaceDN w:val="0"/>
        <w:adjustRightInd w:val="0"/>
        <w:spacing w:line="280" w:lineRule="atLeast"/>
        <w:rPr>
          <w:ins w:id="127" w:author="Pete Dame" w:date="2017-01-24T10:51:00Z"/>
          <w:rFonts w:cs="Times"/>
          <w:sz w:val="22"/>
          <w:szCs w:val="22"/>
        </w:rPr>
      </w:pPr>
    </w:p>
    <w:p w14:paraId="4E4AE40B" w14:textId="77777777" w:rsidR="003D0832" w:rsidRDefault="003D0832" w:rsidP="00BD234F">
      <w:pPr>
        <w:widowControl w:val="0"/>
        <w:autoSpaceDE w:val="0"/>
        <w:autoSpaceDN w:val="0"/>
        <w:adjustRightInd w:val="0"/>
        <w:spacing w:line="280" w:lineRule="atLeast"/>
        <w:rPr>
          <w:ins w:id="128" w:author="Pete Dame" w:date="2017-01-24T10:51:00Z"/>
          <w:rFonts w:cs="Times"/>
          <w:sz w:val="22"/>
          <w:szCs w:val="22"/>
        </w:rPr>
      </w:pPr>
    </w:p>
    <w:p w14:paraId="2A1B5316" w14:textId="77777777" w:rsidR="003D0832" w:rsidRDefault="003D0832" w:rsidP="00BD234F">
      <w:pPr>
        <w:widowControl w:val="0"/>
        <w:autoSpaceDE w:val="0"/>
        <w:autoSpaceDN w:val="0"/>
        <w:adjustRightInd w:val="0"/>
        <w:spacing w:line="280" w:lineRule="atLeast"/>
        <w:rPr>
          <w:ins w:id="129" w:author="Pete Dame" w:date="2017-01-24T10:51:00Z"/>
          <w:rFonts w:cs="Times"/>
          <w:sz w:val="22"/>
          <w:szCs w:val="22"/>
        </w:rPr>
      </w:pPr>
    </w:p>
    <w:p w14:paraId="754F4BB4" w14:textId="77777777" w:rsidR="003D0832" w:rsidRDefault="003D0832" w:rsidP="00BD234F">
      <w:pPr>
        <w:widowControl w:val="0"/>
        <w:autoSpaceDE w:val="0"/>
        <w:autoSpaceDN w:val="0"/>
        <w:adjustRightInd w:val="0"/>
        <w:spacing w:line="280" w:lineRule="atLeast"/>
        <w:rPr>
          <w:ins w:id="130" w:author="Pete Dame" w:date="2017-01-24T10:51:00Z"/>
          <w:rFonts w:cs="Times"/>
          <w:sz w:val="22"/>
          <w:szCs w:val="22"/>
        </w:rPr>
      </w:pPr>
    </w:p>
    <w:p w14:paraId="7E183AFD" w14:textId="77777777" w:rsidR="003D0832" w:rsidRDefault="003D0832" w:rsidP="00BD234F">
      <w:pPr>
        <w:widowControl w:val="0"/>
        <w:autoSpaceDE w:val="0"/>
        <w:autoSpaceDN w:val="0"/>
        <w:adjustRightInd w:val="0"/>
        <w:spacing w:line="280" w:lineRule="atLeast"/>
        <w:rPr>
          <w:ins w:id="131" w:author="Pete Dame" w:date="2017-01-24T10:51:00Z"/>
          <w:rFonts w:cs="Times"/>
          <w:sz w:val="22"/>
          <w:szCs w:val="22"/>
        </w:rPr>
      </w:pPr>
    </w:p>
    <w:p w14:paraId="029BECD5" w14:textId="77777777" w:rsidR="003D0832" w:rsidRDefault="003D0832" w:rsidP="00BD234F">
      <w:pPr>
        <w:widowControl w:val="0"/>
        <w:autoSpaceDE w:val="0"/>
        <w:autoSpaceDN w:val="0"/>
        <w:adjustRightInd w:val="0"/>
        <w:spacing w:line="280" w:lineRule="atLeast"/>
        <w:rPr>
          <w:ins w:id="132" w:author="Pete Dame" w:date="2017-01-24T10:51:00Z"/>
          <w:rFonts w:cs="Times"/>
          <w:sz w:val="22"/>
          <w:szCs w:val="22"/>
        </w:rPr>
      </w:pPr>
    </w:p>
    <w:p w14:paraId="32D950AA" w14:textId="77777777" w:rsidR="003D0832" w:rsidRDefault="003D0832" w:rsidP="00BD234F">
      <w:pPr>
        <w:widowControl w:val="0"/>
        <w:autoSpaceDE w:val="0"/>
        <w:autoSpaceDN w:val="0"/>
        <w:adjustRightInd w:val="0"/>
        <w:spacing w:line="280" w:lineRule="atLeast"/>
        <w:rPr>
          <w:ins w:id="133" w:author="Pete Dame" w:date="2017-01-24T10:51:00Z"/>
          <w:rFonts w:cs="Times"/>
          <w:sz w:val="22"/>
          <w:szCs w:val="22"/>
        </w:rPr>
      </w:pPr>
    </w:p>
    <w:p w14:paraId="55F866D2" w14:textId="77777777" w:rsidR="003D0832" w:rsidRDefault="003D0832" w:rsidP="00BD234F">
      <w:pPr>
        <w:widowControl w:val="0"/>
        <w:autoSpaceDE w:val="0"/>
        <w:autoSpaceDN w:val="0"/>
        <w:adjustRightInd w:val="0"/>
        <w:spacing w:line="280" w:lineRule="atLeast"/>
        <w:rPr>
          <w:ins w:id="134" w:author="Pete Dame" w:date="2017-01-24T10:51:00Z"/>
          <w:rFonts w:cs="Times"/>
          <w:sz w:val="22"/>
          <w:szCs w:val="22"/>
        </w:rPr>
      </w:pPr>
    </w:p>
    <w:p w14:paraId="358D67B2" w14:textId="77777777" w:rsidR="003D0832" w:rsidRDefault="003D0832" w:rsidP="00BD234F">
      <w:pPr>
        <w:widowControl w:val="0"/>
        <w:autoSpaceDE w:val="0"/>
        <w:autoSpaceDN w:val="0"/>
        <w:adjustRightInd w:val="0"/>
        <w:spacing w:line="280" w:lineRule="atLeast"/>
        <w:rPr>
          <w:ins w:id="135" w:author="Pete Dame" w:date="2017-01-24T10:51:00Z"/>
          <w:rFonts w:cs="Times"/>
          <w:sz w:val="22"/>
          <w:szCs w:val="22"/>
        </w:rPr>
      </w:pPr>
    </w:p>
    <w:p w14:paraId="0CCFF69A" w14:textId="77777777" w:rsidR="003D0832" w:rsidRDefault="003D0832" w:rsidP="00BD234F">
      <w:pPr>
        <w:widowControl w:val="0"/>
        <w:autoSpaceDE w:val="0"/>
        <w:autoSpaceDN w:val="0"/>
        <w:adjustRightInd w:val="0"/>
        <w:spacing w:line="280" w:lineRule="atLeast"/>
        <w:rPr>
          <w:ins w:id="136" w:author="Pete Dame" w:date="2017-01-24T10:51:00Z"/>
          <w:rFonts w:cs="Times"/>
          <w:sz w:val="22"/>
          <w:szCs w:val="22"/>
        </w:rPr>
      </w:pPr>
    </w:p>
    <w:p w14:paraId="21342ABE" w14:textId="77777777" w:rsidR="003D0832" w:rsidRDefault="003D0832" w:rsidP="00BD234F">
      <w:pPr>
        <w:widowControl w:val="0"/>
        <w:autoSpaceDE w:val="0"/>
        <w:autoSpaceDN w:val="0"/>
        <w:adjustRightInd w:val="0"/>
        <w:spacing w:line="280" w:lineRule="atLeast"/>
        <w:rPr>
          <w:ins w:id="137" w:author="Pete Dame" w:date="2017-01-24T10:51:00Z"/>
          <w:rFonts w:cs="Times"/>
          <w:sz w:val="22"/>
          <w:szCs w:val="22"/>
        </w:rPr>
      </w:pPr>
    </w:p>
    <w:p w14:paraId="695888B9" w14:textId="77777777" w:rsidR="003D0832" w:rsidRDefault="003D0832" w:rsidP="00BD234F">
      <w:pPr>
        <w:widowControl w:val="0"/>
        <w:autoSpaceDE w:val="0"/>
        <w:autoSpaceDN w:val="0"/>
        <w:adjustRightInd w:val="0"/>
        <w:spacing w:line="280" w:lineRule="atLeast"/>
        <w:rPr>
          <w:ins w:id="138" w:author="Pete Dame" w:date="2017-01-24T10:51:00Z"/>
          <w:rFonts w:cs="Times"/>
          <w:sz w:val="22"/>
          <w:szCs w:val="22"/>
        </w:rPr>
      </w:pPr>
    </w:p>
    <w:p w14:paraId="048208E9" w14:textId="77777777" w:rsidR="003D0832" w:rsidRDefault="003D0832" w:rsidP="00BD234F">
      <w:pPr>
        <w:widowControl w:val="0"/>
        <w:autoSpaceDE w:val="0"/>
        <w:autoSpaceDN w:val="0"/>
        <w:adjustRightInd w:val="0"/>
        <w:spacing w:line="280" w:lineRule="atLeast"/>
        <w:rPr>
          <w:ins w:id="139" w:author="Pete Dame" w:date="2017-01-24T10:51:00Z"/>
          <w:rFonts w:cs="Times"/>
          <w:sz w:val="22"/>
          <w:szCs w:val="22"/>
        </w:rPr>
      </w:pPr>
    </w:p>
    <w:p w14:paraId="0B9C951C" w14:textId="77777777" w:rsidR="003D0832" w:rsidRDefault="003D0832" w:rsidP="00BD234F">
      <w:pPr>
        <w:widowControl w:val="0"/>
        <w:autoSpaceDE w:val="0"/>
        <w:autoSpaceDN w:val="0"/>
        <w:adjustRightInd w:val="0"/>
        <w:spacing w:line="280" w:lineRule="atLeast"/>
        <w:rPr>
          <w:ins w:id="140" w:author="Pete Dame" w:date="2017-01-24T10:51:00Z"/>
          <w:rFonts w:cs="Times"/>
          <w:sz w:val="22"/>
          <w:szCs w:val="22"/>
        </w:rPr>
      </w:pPr>
    </w:p>
    <w:p w14:paraId="11110B12" w14:textId="77777777" w:rsidR="003D0832" w:rsidRDefault="003D0832" w:rsidP="00BD234F">
      <w:pPr>
        <w:widowControl w:val="0"/>
        <w:autoSpaceDE w:val="0"/>
        <w:autoSpaceDN w:val="0"/>
        <w:adjustRightInd w:val="0"/>
        <w:spacing w:line="280" w:lineRule="atLeast"/>
        <w:rPr>
          <w:ins w:id="141" w:author="Pete Dame" w:date="2017-01-24T10:51:00Z"/>
          <w:rFonts w:cs="Times"/>
          <w:sz w:val="22"/>
          <w:szCs w:val="22"/>
        </w:rPr>
      </w:pPr>
    </w:p>
    <w:p w14:paraId="55E27858" w14:textId="77777777" w:rsidR="003D0832" w:rsidRDefault="003D0832" w:rsidP="00BD234F">
      <w:pPr>
        <w:widowControl w:val="0"/>
        <w:autoSpaceDE w:val="0"/>
        <w:autoSpaceDN w:val="0"/>
        <w:adjustRightInd w:val="0"/>
        <w:spacing w:line="280" w:lineRule="atLeast"/>
        <w:rPr>
          <w:ins w:id="142" w:author="Pete Dame" w:date="2017-01-24T10:51:00Z"/>
          <w:rFonts w:cs="Times"/>
          <w:sz w:val="22"/>
          <w:szCs w:val="22"/>
        </w:rPr>
      </w:pPr>
    </w:p>
    <w:p w14:paraId="6C2FBAC2" w14:textId="77777777" w:rsidR="003D0832" w:rsidRDefault="003D0832" w:rsidP="00BD234F">
      <w:pPr>
        <w:widowControl w:val="0"/>
        <w:autoSpaceDE w:val="0"/>
        <w:autoSpaceDN w:val="0"/>
        <w:adjustRightInd w:val="0"/>
        <w:spacing w:line="280" w:lineRule="atLeast"/>
        <w:rPr>
          <w:ins w:id="143" w:author="Pete Dame" w:date="2017-01-24T10:51:00Z"/>
          <w:rFonts w:cs="Times"/>
          <w:sz w:val="22"/>
          <w:szCs w:val="22"/>
        </w:rPr>
      </w:pPr>
    </w:p>
    <w:p w14:paraId="7E1C88CD" w14:textId="77777777" w:rsidR="003D0832" w:rsidRDefault="003D0832" w:rsidP="00BD234F">
      <w:pPr>
        <w:widowControl w:val="0"/>
        <w:autoSpaceDE w:val="0"/>
        <w:autoSpaceDN w:val="0"/>
        <w:adjustRightInd w:val="0"/>
        <w:spacing w:line="280" w:lineRule="atLeast"/>
        <w:rPr>
          <w:ins w:id="144" w:author="Pete Dame" w:date="2017-01-24T10:51:00Z"/>
          <w:rFonts w:cs="Times"/>
          <w:sz w:val="22"/>
          <w:szCs w:val="22"/>
        </w:rPr>
      </w:pPr>
    </w:p>
    <w:p w14:paraId="27B92912"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lastRenderedPageBreak/>
        <w:t>IN WITNESS WHEREOF, each party has executed this Agreement effective as of the Effective as of the Effective Date set forth above.</w:t>
      </w:r>
    </w:p>
    <w:p w14:paraId="0569501D" w14:textId="77777777" w:rsidR="00EA1329" w:rsidRPr="00BD234F" w:rsidRDefault="00EA1329" w:rsidP="00BD234F">
      <w:pPr>
        <w:widowControl w:val="0"/>
        <w:autoSpaceDE w:val="0"/>
        <w:autoSpaceDN w:val="0"/>
        <w:adjustRightInd w:val="0"/>
        <w:spacing w:line="280" w:lineRule="atLeast"/>
        <w:rPr>
          <w:rFonts w:cs="Times"/>
          <w:b/>
          <w:sz w:val="22"/>
          <w:szCs w:val="22"/>
        </w:rPr>
      </w:pPr>
    </w:p>
    <w:p w14:paraId="34332155" w14:textId="77777777" w:rsidR="00EA1329" w:rsidRPr="00BD234F" w:rsidRDefault="00DC22BA" w:rsidP="00DC7635">
      <w:pPr>
        <w:widowControl w:val="0"/>
        <w:autoSpaceDE w:val="0"/>
        <w:autoSpaceDN w:val="0"/>
        <w:adjustRightInd w:val="0"/>
        <w:spacing w:line="280" w:lineRule="atLeast"/>
        <w:outlineLvl w:val="0"/>
        <w:rPr>
          <w:rFonts w:cs="Times"/>
          <w:b/>
          <w:sz w:val="22"/>
          <w:szCs w:val="22"/>
        </w:rPr>
      </w:pPr>
      <w:r>
        <w:rPr>
          <w:rFonts w:cs="Times"/>
          <w:b/>
          <w:sz w:val="22"/>
          <w:szCs w:val="22"/>
        </w:rPr>
        <w:t>Stack Construction Technologies</w:t>
      </w:r>
    </w:p>
    <w:p w14:paraId="28928795" w14:textId="77777777" w:rsidR="00EA1329" w:rsidRPr="00BD234F" w:rsidRDefault="00EA1329" w:rsidP="00BD234F">
      <w:pPr>
        <w:widowControl w:val="0"/>
        <w:autoSpaceDE w:val="0"/>
        <w:autoSpaceDN w:val="0"/>
        <w:adjustRightInd w:val="0"/>
        <w:spacing w:line="280" w:lineRule="atLeast"/>
        <w:rPr>
          <w:rFonts w:cs="Times"/>
          <w:sz w:val="22"/>
          <w:szCs w:val="22"/>
        </w:rPr>
      </w:pPr>
    </w:p>
    <w:p w14:paraId="18682078" w14:textId="77777777" w:rsidR="00EA1329" w:rsidRPr="00BD234F" w:rsidRDefault="00EA1329" w:rsidP="00BD234F">
      <w:pPr>
        <w:widowControl w:val="0"/>
        <w:autoSpaceDE w:val="0"/>
        <w:autoSpaceDN w:val="0"/>
        <w:adjustRightInd w:val="0"/>
        <w:spacing w:line="280" w:lineRule="atLeast"/>
        <w:rPr>
          <w:rFonts w:cs="Times"/>
          <w:sz w:val="22"/>
          <w:szCs w:val="22"/>
        </w:rPr>
      </w:pPr>
    </w:p>
    <w:p w14:paraId="6DB25E0D"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By: _______________________________________      _________________________________</w:t>
      </w:r>
    </w:p>
    <w:p w14:paraId="6ECF1D58" w14:textId="77777777" w:rsidR="00EA1329" w:rsidRPr="00BD234F" w:rsidRDefault="00EA1329" w:rsidP="00BD234F">
      <w:pPr>
        <w:widowControl w:val="0"/>
        <w:autoSpaceDE w:val="0"/>
        <w:autoSpaceDN w:val="0"/>
        <w:adjustRightInd w:val="0"/>
        <w:spacing w:line="280" w:lineRule="atLeast"/>
        <w:rPr>
          <w:rFonts w:cs="Times"/>
          <w:i/>
          <w:sz w:val="22"/>
          <w:szCs w:val="22"/>
        </w:rPr>
      </w:pPr>
      <w:r w:rsidRPr="00BD234F">
        <w:rPr>
          <w:rFonts w:cs="Times"/>
          <w:i/>
          <w:sz w:val="22"/>
          <w:szCs w:val="22"/>
        </w:rPr>
        <w:t xml:space="preserve">      Signature                                                                    </w:t>
      </w:r>
      <w:ins w:id="145" w:author="Pete Dame" w:date="2017-01-24T10:53:00Z">
        <w:r w:rsidR="003D0832">
          <w:rPr>
            <w:rFonts w:cs="Times"/>
            <w:i/>
            <w:sz w:val="22"/>
            <w:szCs w:val="22"/>
          </w:rPr>
          <w:t xml:space="preserve">       </w:t>
        </w:r>
      </w:ins>
      <w:r w:rsidRPr="00BD234F">
        <w:rPr>
          <w:rFonts w:cs="Times"/>
          <w:i/>
          <w:sz w:val="22"/>
          <w:szCs w:val="22"/>
        </w:rPr>
        <w:t xml:space="preserve"> Date</w:t>
      </w:r>
    </w:p>
    <w:p w14:paraId="1AA5A64B" w14:textId="77777777" w:rsidR="00EA1329" w:rsidRPr="00BD234F" w:rsidRDefault="00EA1329" w:rsidP="00BD234F">
      <w:pPr>
        <w:widowControl w:val="0"/>
        <w:autoSpaceDE w:val="0"/>
        <w:autoSpaceDN w:val="0"/>
        <w:adjustRightInd w:val="0"/>
        <w:spacing w:line="280" w:lineRule="atLeast"/>
        <w:rPr>
          <w:rFonts w:cs="Times"/>
          <w:sz w:val="22"/>
          <w:szCs w:val="22"/>
        </w:rPr>
      </w:pPr>
    </w:p>
    <w:p w14:paraId="5FE93F52" w14:textId="77777777" w:rsidR="00EA1329" w:rsidRPr="00BD234F" w:rsidRDefault="00EA1329" w:rsidP="00BD234F">
      <w:pPr>
        <w:widowControl w:val="0"/>
        <w:autoSpaceDE w:val="0"/>
        <w:autoSpaceDN w:val="0"/>
        <w:adjustRightInd w:val="0"/>
        <w:spacing w:line="280" w:lineRule="atLeast"/>
        <w:rPr>
          <w:rFonts w:cs="Times"/>
          <w:sz w:val="22"/>
          <w:szCs w:val="22"/>
        </w:rPr>
      </w:pPr>
    </w:p>
    <w:p w14:paraId="122F0FD9"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 xml:space="preserve">      _______________________________________     _________________________________ </w:t>
      </w:r>
    </w:p>
    <w:p w14:paraId="327FB041" w14:textId="77777777" w:rsidR="00EA1329" w:rsidRPr="00BD234F" w:rsidRDefault="00EA1329" w:rsidP="00BD234F">
      <w:pPr>
        <w:rPr>
          <w:i/>
          <w:sz w:val="22"/>
          <w:szCs w:val="22"/>
        </w:rPr>
      </w:pPr>
      <w:r w:rsidRPr="00BD234F">
        <w:rPr>
          <w:i/>
          <w:sz w:val="22"/>
          <w:szCs w:val="22"/>
        </w:rPr>
        <w:t xml:space="preserve">       Print Name                                                                       Title</w:t>
      </w:r>
    </w:p>
    <w:p w14:paraId="67997ED5" w14:textId="77777777" w:rsidR="00EA1329" w:rsidRPr="00BD234F" w:rsidRDefault="00EA1329" w:rsidP="00BD234F">
      <w:pPr>
        <w:rPr>
          <w:i/>
          <w:sz w:val="22"/>
          <w:szCs w:val="22"/>
        </w:rPr>
      </w:pPr>
    </w:p>
    <w:p w14:paraId="06A3ADB0" w14:textId="77777777" w:rsidR="00EA1329" w:rsidRPr="00BD234F" w:rsidRDefault="00EA1329" w:rsidP="00BD234F">
      <w:pPr>
        <w:rPr>
          <w:b/>
          <w:sz w:val="22"/>
          <w:szCs w:val="22"/>
        </w:rPr>
      </w:pPr>
    </w:p>
    <w:p w14:paraId="504AF986" w14:textId="77777777" w:rsidR="00EA1329" w:rsidRPr="00BD234F" w:rsidRDefault="00EA1329" w:rsidP="00DC7635">
      <w:pPr>
        <w:outlineLvl w:val="0"/>
        <w:rPr>
          <w:b/>
          <w:sz w:val="22"/>
          <w:szCs w:val="22"/>
        </w:rPr>
      </w:pPr>
      <w:r w:rsidRPr="00BD234F">
        <w:rPr>
          <w:b/>
          <w:sz w:val="22"/>
          <w:szCs w:val="22"/>
        </w:rPr>
        <w:t>CONTRACTOR</w:t>
      </w:r>
    </w:p>
    <w:p w14:paraId="6753798C" w14:textId="77777777" w:rsidR="00EA1329" w:rsidRPr="00BD234F" w:rsidRDefault="00EA1329" w:rsidP="00BD234F">
      <w:pPr>
        <w:rPr>
          <w:i/>
          <w:sz w:val="22"/>
          <w:szCs w:val="22"/>
        </w:rPr>
      </w:pPr>
    </w:p>
    <w:p w14:paraId="086AD0F8"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4DF7D29"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By: _______________________________________      _________________________________</w:t>
      </w:r>
    </w:p>
    <w:p w14:paraId="0CD130D1" w14:textId="77777777" w:rsidR="00EA1329" w:rsidRPr="00BD234F" w:rsidRDefault="00EA1329" w:rsidP="00BD234F">
      <w:pPr>
        <w:widowControl w:val="0"/>
        <w:autoSpaceDE w:val="0"/>
        <w:autoSpaceDN w:val="0"/>
        <w:adjustRightInd w:val="0"/>
        <w:spacing w:line="280" w:lineRule="atLeast"/>
        <w:rPr>
          <w:rFonts w:cs="Times"/>
          <w:i/>
          <w:sz w:val="22"/>
          <w:szCs w:val="22"/>
        </w:rPr>
      </w:pPr>
      <w:r w:rsidRPr="00BD234F">
        <w:rPr>
          <w:rFonts w:cs="Times"/>
          <w:i/>
          <w:sz w:val="22"/>
          <w:szCs w:val="22"/>
        </w:rPr>
        <w:t xml:space="preserve">      Signature                                                                     </w:t>
      </w:r>
      <w:ins w:id="146" w:author="Pete Dame" w:date="2017-01-24T10:53:00Z">
        <w:r w:rsidR="003D0832">
          <w:rPr>
            <w:rFonts w:cs="Times"/>
            <w:i/>
            <w:sz w:val="22"/>
            <w:szCs w:val="22"/>
          </w:rPr>
          <w:t xml:space="preserve">      </w:t>
        </w:r>
      </w:ins>
      <w:r w:rsidRPr="00BD234F">
        <w:rPr>
          <w:rFonts w:cs="Times"/>
          <w:i/>
          <w:sz w:val="22"/>
          <w:szCs w:val="22"/>
        </w:rPr>
        <w:t>Date</w:t>
      </w:r>
    </w:p>
    <w:p w14:paraId="504A67C4" w14:textId="77777777" w:rsidR="00EA1329" w:rsidRPr="00BD234F" w:rsidRDefault="00EA1329" w:rsidP="00BD234F">
      <w:pPr>
        <w:widowControl w:val="0"/>
        <w:autoSpaceDE w:val="0"/>
        <w:autoSpaceDN w:val="0"/>
        <w:adjustRightInd w:val="0"/>
        <w:spacing w:line="280" w:lineRule="atLeast"/>
        <w:rPr>
          <w:rFonts w:cs="Times"/>
          <w:sz w:val="22"/>
          <w:szCs w:val="22"/>
        </w:rPr>
      </w:pPr>
    </w:p>
    <w:p w14:paraId="517B99A0"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DC17DA6"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 xml:space="preserve">      _______________________________________     _________________________________ </w:t>
      </w:r>
    </w:p>
    <w:p w14:paraId="52FDF9B5" w14:textId="77777777" w:rsidR="00EA1329" w:rsidRPr="00BD234F" w:rsidRDefault="00EA1329" w:rsidP="00BD234F">
      <w:pPr>
        <w:rPr>
          <w:i/>
          <w:sz w:val="22"/>
          <w:szCs w:val="22"/>
        </w:rPr>
      </w:pPr>
      <w:r w:rsidRPr="00BD234F">
        <w:rPr>
          <w:i/>
          <w:sz w:val="22"/>
          <w:szCs w:val="22"/>
        </w:rPr>
        <w:t xml:space="preserve">       Print Name                                                                       Title</w:t>
      </w:r>
    </w:p>
    <w:p w14:paraId="74617BA1" w14:textId="77777777" w:rsidR="00EA1329" w:rsidRPr="00BD234F" w:rsidRDefault="00EA1329" w:rsidP="00BD234F">
      <w:pPr>
        <w:rPr>
          <w:i/>
          <w:sz w:val="22"/>
          <w:szCs w:val="22"/>
        </w:rPr>
      </w:pPr>
      <w:r w:rsidRPr="00BD234F">
        <w:rPr>
          <w:i/>
          <w:sz w:val="22"/>
          <w:szCs w:val="22"/>
        </w:rPr>
        <w:br w:type="page"/>
      </w:r>
    </w:p>
    <w:p w14:paraId="5AD0B863" w14:textId="759F3101" w:rsidR="00EA1329" w:rsidRPr="00BD234F" w:rsidRDefault="00DC22BA" w:rsidP="00DC7635">
      <w:pPr>
        <w:jc w:val="center"/>
        <w:outlineLvl w:val="0"/>
        <w:rPr>
          <w:b/>
          <w:sz w:val="22"/>
          <w:szCs w:val="22"/>
        </w:rPr>
      </w:pPr>
      <w:r>
        <w:rPr>
          <w:b/>
          <w:sz w:val="22"/>
          <w:szCs w:val="22"/>
        </w:rPr>
        <w:lastRenderedPageBreak/>
        <w:t>Stack Con</w:t>
      </w:r>
      <w:ins w:id="147" w:author=" " w:date="2017-12-17T08:45:00Z">
        <w:r w:rsidR="00B0211D">
          <w:rPr>
            <w:b/>
            <w:sz w:val="22"/>
            <w:szCs w:val="22"/>
          </w:rPr>
          <w:t>s</w:t>
        </w:r>
      </w:ins>
      <w:r>
        <w:rPr>
          <w:b/>
          <w:sz w:val="22"/>
          <w:szCs w:val="22"/>
        </w:rPr>
        <w:t>truction Technologies</w:t>
      </w:r>
    </w:p>
    <w:p w14:paraId="143E9332" w14:textId="77777777" w:rsidR="00EA1329" w:rsidRPr="00BD234F" w:rsidRDefault="00EA1329" w:rsidP="00DC22BA">
      <w:pPr>
        <w:jc w:val="center"/>
        <w:rPr>
          <w:b/>
          <w:sz w:val="22"/>
          <w:szCs w:val="22"/>
        </w:rPr>
      </w:pPr>
    </w:p>
    <w:p w14:paraId="3FA1A7DA" w14:textId="77777777" w:rsidR="00EA1329" w:rsidRPr="00BD234F" w:rsidRDefault="00EA1329" w:rsidP="00DC7635">
      <w:pPr>
        <w:jc w:val="center"/>
        <w:outlineLvl w:val="0"/>
        <w:rPr>
          <w:b/>
          <w:sz w:val="22"/>
          <w:szCs w:val="22"/>
          <w:u w:val="single"/>
        </w:rPr>
      </w:pPr>
      <w:r w:rsidRPr="00BD234F">
        <w:rPr>
          <w:b/>
          <w:sz w:val="22"/>
          <w:szCs w:val="22"/>
          <w:u w:val="single"/>
        </w:rPr>
        <w:t>EXHIBIT A</w:t>
      </w:r>
    </w:p>
    <w:p w14:paraId="37B122FF" w14:textId="77777777" w:rsidR="00EA1329" w:rsidRPr="00BD234F" w:rsidRDefault="00EA1329" w:rsidP="00DC22BA">
      <w:pPr>
        <w:jc w:val="center"/>
        <w:rPr>
          <w:sz w:val="22"/>
          <w:szCs w:val="22"/>
        </w:rPr>
      </w:pPr>
    </w:p>
    <w:p w14:paraId="21987172" w14:textId="77777777" w:rsidR="00EA1329" w:rsidRPr="00BD234F" w:rsidRDefault="00EA1329" w:rsidP="00DC7635">
      <w:pPr>
        <w:outlineLvl w:val="0"/>
        <w:rPr>
          <w:sz w:val="22"/>
          <w:szCs w:val="22"/>
        </w:rPr>
      </w:pPr>
      <w:r w:rsidRPr="00BD234F">
        <w:rPr>
          <w:sz w:val="22"/>
          <w:szCs w:val="22"/>
        </w:rPr>
        <w:t>Contractor Information / Payment Terms / Description of Services</w:t>
      </w:r>
    </w:p>
    <w:p w14:paraId="7044EFF6" w14:textId="77777777" w:rsidR="00EA1329" w:rsidRPr="00BD234F" w:rsidRDefault="00EA1329" w:rsidP="00BD234F">
      <w:pPr>
        <w:rPr>
          <w:b/>
          <w:sz w:val="22"/>
          <w:szCs w:val="22"/>
        </w:rPr>
      </w:pPr>
    </w:p>
    <w:p w14:paraId="1FB6B07F" w14:textId="77777777" w:rsidR="00287FA7" w:rsidRDefault="00EA1329" w:rsidP="00DC7635">
      <w:pPr>
        <w:outlineLvl w:val="0"/>
        <w:rPr>
          <w:ins w:id="148" w:author="Tom Siekman" w:date="2016-04-14T19:00:00Z"/>
          <w:b/>
          <w:sz w:val="22"/>
          <w:szCs w:val="22"/>
        </w:rPr>
      </w:pPr>
      <w:r w:rsidRPr="00BD234F">
        <w:rPr>
          <w:b/>
          <w:sz w:val="22"/>
          <w:szCs w:val="22"/>
        </w:rPr>
        <w:t>Contractor Name:</w:t>
      </w:r>
      <w:r w:rsidRPr="00BD234F">
        <w:rPr>
          <w:b/>
          <w:sz w:val="22"/>
          <w:szCs w:val="22"/>
        </w:rPr>
        <w:tab/>
      </w:r>
      <w:r w:rsidRPr="00BD234F">
        <w:rPr>
          <w:b/>
          <w:sz w:val="22"/>
          <w:szCs w:val="22"/>
        </w:rPr>
        <w:tab/>
      </w:r>
      <w:r w:rsidRPr="00BD234F">
        <w:rPr>
          <w:b/>
          <w:sz w:val="22"/>
          <w:szCs w:val="22"/>
        </w:rPr>
        <w:tab/>
      </w:r>
      <w:r w:rsidRPr="00BD234F">
        <w:rPr>
          <w:b/>
          <w:sz w:val="22"/>
          <w:szCs w:val="22"/>
        </w:rPr>
        <w:tab/>
      </w:r>
    </w:p>
    <w:p w14:paraId="3E9DC2FE" w14:textId="6E06B62A" w:rsidR="00EA1329" w:rsidRPr="003D0832" w:rsidRDefault="00BD1575">
      <w:pPr>
        <w:ind w:firstLine="720"/>
        <w:outlineLvl w:val="0"/>
        <w:rPr>
          <w:sz w:val="22"/>
          <w:szCs w:val="22"/>
        </w:rPr>
        <w:pPrChange w:id="149" w:author="Tom Siekman" w:date="2016-04-14T19:01:00Z">
          <w:pPr/>
        </w:pPrChange>
      </w:pPr>
      <w:ins w:id="150" w:author="Tom Siekman" w:date="2016-04-14T18:49:00Z">
        <w:del w:id="151" w:author="Pete Dame" w:date="2017-01-24T10:53:00Z">
          <w:r w:rsidRPr="003D0832" w:rsidDel="003D0832">
            <w:rPr>
              <w:sz w:val="22"/>
              <w:szCs w:val="22"/>
              <w:rPrChange w:id="152" w:author="Pete Dame" w:date="2017-01-24T10:51:00Z">
                <w:rPr>
                  <w:b/>
                  <w:sz w:val="22"/>
                  <w:szCs w:val="22"/>
                </w:rPr>
              </w:rPrChange>
            </w:rPr>
            <w:delText>Capital Priorities Ltd</w:delText>
          </w:r>
        </w:del>
      </w:ins>
      <w:ins w:id="153" w:author="Pete Dame" w:date="2017-01-24T10:53:00Z">
        <w:del w:id="154" w:author="Stephanie P Capecchi" w:date="2017-12-17T08:45:00Z">
          <w:r w:rsidR="003D0832" w:rsidDel="00B0211D">
            <w:rPr>
              <w:sz w:val="22"/>
              <w:szCs w:val="22"/>
            </w:rPr>
            <w:delText>Company</w:delText>
          </w:r>
        </w:del>
      </w:ins>
      <w:ins w:id="155" w:author="Stephanie P Capecchi" w:date="2017-12-17T08:45:00Z">
        <w:r w:rsidR="00B0211D">
          <w:rPr>
            <w:sz w:val="22"/>
            <w:szCs w:val="22"/>
          </w:rPr>
          <w:t>William Capecchi</w:t>
        </w:r>
      </w:ins>
      <w:ins w:id="156" w:author="Pete Dame" w:date="2017-01-24T10:53:00Z">
        <w:del w:id="157" w:author="Stephanie P Capecchi" w:date="2017-12-17T08:45:00Z">
          <w:r w:rsidR="003D0832" w:rsidDel="00B0211D">
            <w:rPr>
              <w:sz w:val="22"/>
              <w:szCs w:val="22"/>
            </w:rPr>
            <w:delText xml:space="preserve"> Name</w:delText>
          </w:r>
        </w:del>
      </w:ins>
      <w:del w:id="158" w:author="Tom Siekman" w:date="2016-04-14T18:49:00Z">
        <w:r w:rsidR="00EA1329" w:rsidRPr="003D0832" w:rsidDel="00BD1575">
          <w:rPr>
            <w:sz w:val="22"/>
            <w:szCs w:val="22"/>
            <w:highlight w:val="yellow"/>
          </w:rPr>
          <w:delText>_____________________________________</w:delText>
        </w:r>
      </w:del>
    </w:p>
    <w:p w14:paraId="454E4F5B" w14:textId="77777777" w:rsidR="00EA1329" w:rsidRPr="00BD234F" w:rsidRDefault="00EA1329" w:rsidP="00BD234F">
      <w:pPr>
        <w:rPr>
          <w:sz w:val="22"/>
          <w:szCs w:val="22"/>
        </w:rPr>
      </w:pPr>
    </w:p>
    <w:p w14:paraId="68474207" w14:textId="77777777" w:rsidR="00287FA7" w:rsidRDefault="00EA1329" w:rsidP="00DC7635">
      <w:pPr>
        <w:outlineLvl w:val="0"/>
        <w:rPr>
          <w:ins w:id="159" w:author="Tom Siekman" w:date="2016-04-14T19:01:00Z"/>
          <w:sz w:val="22"/>
          <w:szCs w:val="22"/>
        </w:rPr>
      </w:pPr>
      <w:r w:rsidRPr="00BD234F">
        <w:rPr>
          <w:b/>
          <w:sz w:val="22"/>
          <w:szCs w:val="22"/>
        </w:rPr>
        <w:t>Contractor Address / Contact Info:</w:t>
      </w:r>
      <w:r w:rsidRPr="00BD234F">
        <w:rPr>
          <w:sz w:val="22"/>
          <w:szCs w:val="22"/>
        </w:rPr>
        <w:tab/>
      </w:r>
      <w:r w:rsidR="00DC22BA">
        <w:rPr>
          <w:sz w:val="22"/>
          <w:szCs w:val="22"/>
        </w:rPr>
        <w:tab/>
      </w:r>
    </w:p>
    <w:p w14:paraId="10BCFCEF" w14:textId="26D97F0A" w:rsidR="003D0832" w:rsidRPr="0072263D" w:rsidRDefault="003D0832">
      <w:pPr>
        <w:widowControl w:val="0"/>
        <w:autoSpaceDE w:val="0"/>
        <w:autoSpaceDN w:val="0"/>
        <w:adjustRightInd w:val="0"/>
        <w:spacing w:line="360" w:lineRule="atLeast"/>
        <w:ind w:left="720"/>
        <w:outlineLvl w:val="0"/>
        <w:rPr>
          <w:ins w:id="160" w:author="Pete Dame" w:date="2017-01-24T10:53:00Z"/>
          <w:rFonts w:cs="Times"/>
          <w:sz w:val="22"/>
          <w:szCs w:val="22"/>
          <w:highlight w:val="yellow"/>
        </w:rPr>
        <w:pPrChange w:id="161" w:author="Pete Dame" w:date="2017-01-24T10:53:00Z">
          <w:pPr>
            <w:widowControl w:val="0"/>
            <w:autoSpaceDE w:val="0"/>
            <w:autoSpaceDN w:val="0"/>
            <w:adjustRightInd w:val="0"/>
            <w:spacing w:line="360" w:lineRule="atLeast"/>
          </w:pPr>
        </w:pPrChange>
      </w:pPr>
      <w:ins w:id="162" w:author="Pete Dame" w:date="2017-01-24T10:53:00Z">
        <w:del w:id="163" w:author="Stephanie P Capecchi" w:date="2017-12-17T08:46:00Z">
          <w:r w:rsidRPr="0072263D" w:rsidDel="00B0211D">
            <w:rPr>
              <w:rFonts w:cs="Times"/>
              <w:sz w:val="22"/>
              <w:szCs w:val="22"/>
              <w:highlight w:val="yellow"/>
            </w:rPr>
            <w:delText>Contact Name</w:delText>
          </w:r>
        </w:del>
      </w:ins>
      <w:ins w:id="164" w:author="Stephanie P Capecchi" w:date="2017-12-17T08:46:00Z">
        <w:r w:rsidR="00B0211D">
          <w:rPr>
            <w:rFonts w:cs="Times"/>
            <w:sz w:val="22"/>
            <w:szCs w:val="22"/>
            <w:highlight w:val="yellow"/>
          </w:rPr>
          <w:t>William Capecchi</w:t>
        </w:r>
      </w:ins>
    </w:p>
    <w:p w14:paraId="3D401000" w14:textId="54822B52" w:rsidR="003D0832" w:rsidRPr="0072263D" w:rsidDel="00B0211D" w:rsidRDefault="003D0832">
      <w:pPr>
        <w:widowControl w:val="0"/>
        <w:autoSpaceDE w:val="0"/>
        <w:autoSpaceDN w:val="0"/>
        <w:adjustRightInd w:val="0"/>
        <w:spacing w:line="360" w:lineRule="atLeast"/>
        <w:ind w:left="720"/>
        <w:outlineLvl w:val="0"/>
        <w:rPr>
          <w:ins w:id="165" w:author="Pete Dame" w:date="2017-01-24T10:53:00Z"/>
          <w:del w:id="166" w:author="Stephanie P Capecchi" w:date="2017-12-17T08:46:00Z"/>
          <w:rFonts w:cs="Times"/>
          <w:sz w:val="22"/>
          <w:szCs w:val="22"/>
          <w:highlight w:val="yellow"/>
        </w:rPr>
        <w:pPrChange w:id="167" w:author="Pete Dame" w:date="2017-01-24T10:53:00Z">
          <w:pPr>
            <w:widowControl w:val="0"/>
            <w:autoSpaceDE w:val="0"/>
            <w:autoSpaceDN w:val="0"/>
            <w:adjustRightInd w:val="0"/>
            <w:spacing w:line="360" w:lineRule="atLeast"/>
          </w:pPr>
        </w:pPrChange>
      </w:pPr>
      <w:ins w:id="168" w:author="Pete Dame" w:date="2017-01-24T10:53:00Z">
        <w:del w:id="169" w:author="Stephanie P Capecchi" w:date="2017-12-17T08:46:00Z">
          <w:r w:rsidRPr="0072263D" w:rsidDel="00B0211D">
            <w:rPr>
              <w:rFonts w:cs="Times"/>
              <w:sz w:val="22"/>
              <w:szCs w:val="22"/>
              <w:highlight w:val="yellow"/>
            </w:rPr>
            <w:delText>Company Name</w:delText>
          </w:r>
        </w:del>
      </w:ins>
    </w:p>
    <w:p w14:paraId="5DB2AC29" w14:textId="3A11CDA4" w:rsidR="003D0832" w:rsidRPr="0072263D" w:rsidDel="00B0211D" w:rsidRDefault="003D0832">
      <w:pPr>
        <w:widowControl w:val="0"/>
        <w:autoSpaceDE w:val="0"/>
        <w:autoSpaceDN w:val="0"/>
        <w:adjustRightInd w:val="0"/>
        <w:spacing w:line="360" w:lineRule="atLeast"/>
        <w:ind w:left="720"/>
        <w:outlineLvl w:val="0"/>
        <w:rPr>
          <w:ins w:id="170" w:author="Pete Dame" w:date="2017-01-24T10:53:00Z"/>
          <w:del w:id="171" w:author="Stephanie P Capecchi" w:date="2017-12-17T08:46:00Z"/>
          <w:rFonts w:cs="Times"/>
          <w:sz w:val="22"/>
          <w:szCs w:val="22"/>
          <w:highlight w:val="yellow"/>
        </w:rPr>
        <w:pPrChange w:id="172" w:author="Pete Dame" w:date="2017-01-24T10:53:00Z">
          <w:pPr>
            <w:widowControl w:val="0"/>
            <w:autoSpaceDE w:val="0"/>
            <w:autoSpaceDN w:val="0"/>
            <w:adjustRightInd w:val="0"/>
            <w:spacing w:line="360" w:lineRule="atLeast"/>
          </w:pPr>
        </w:pPrChange>
      </w:pPr>
      <w:ins w:id="173" w:author="Pete Dame" w:date="2017-01-24T10:53:00Z">
        <w:del w:id="174" w:author="Stephanie P Capecchi" w:date="2017-12-17T08:46:00Z">
          <w:r w:rsidRPr="0072263D" w:rsidDel="00B0211D">
            <w:rPr>
              <w:rFonts w:cs="Times"/>
              <w:sz w:val="22"/>
              <w:szCs w:val="22"/>
              <w:highlight w:val="yellow"/>
            </w:rPr>
            <w:delText>Address 1</w:delText>
          </w:r>
        </w:del>
      </w:ins>
    </w:p>
    <w:p w14:paraId="2A838AC5" w14:textId="3CF01588" w:rsidR="003D0832" w:rsidRDefault="003D0832">
      <w:pPr>
        <w:widowControl w:val="0"/>
        <w:autoSpaceDE w:val="0"/>
        <w:autoSpaceDN w:val="0"/>
        <w:adjustRightInd w:val="0"/>
        <w:spacing w:line="360" w:lineRule="atLeast"/>
        <w:ind w:left="720"/>
        <w:outlineLvl w:val="0"/>
        <w:rPr>
          <w:ins w:id="175" w:author="Stephanie P Capecchi" w:date="2017-12-17T08:46:00Z"/>
          <w:rFonts w:cs="Times"/>
          <w:sz w:val="22"/>
          <w:szCs w:val="22"/>
          <w:highlight w:val="yellow"/>
        </w:rPr>
      </w:pPr>
      <w:ins w:id="176" w:author="Pete Dame" w:date="2017-01-24T10:53:00Z">
        <w:del w:id="177" w:author="Stephanie P Capecchi" w:date="2017-12-17T08:46:00Z">
          <w:r w:rsidRPr="0072263D" w:rsidDel="00B0211D">
            <w:rPr>
              <w:rFonts w:cs="Times"/>
              <w:sz w:val="22"/>
              <w:szCs w:val="22"/>
              <w:highlight w:val="yellow"/>
            </w:rPr>
            <w:delText>City, State Zip Code</w:delText>
          </w:r>
        </w:del>
      </w:ins>
      <w:ins w:id="178" w:author="Stephanie P Capecchi" w:date="2017-12-17T08:46:00Z">
        <w:r w:rsidR="00B0211D">
          <w:rPr>
            <w:rFonts w:cs="Times"/>
            <w:sz w:val="22"/>
            <w:szCs w:val="22"/>
          </w:rPr>
          <w:t>2754 Pierce St. NE Apt 2</w:t>
        </w:r>
      </w:ins>
    </w:p>
    <w:p w14:paraId="6176C983" w14:textId="3241E8E4" w:rsidR="00B0211D" w:rsidRDefault="00B0211D">
      <w:pPr>
        <w:widowControl w:val="0"/>
        <w:autoSpaceDE w:val="0"/>
        <w:autoSpaceDN w:val="0"/>
        <w:adjustRightInd w:val="0"/>
        <w:spacing w:line="360" w:lineRule="atLeast"/>
        <w:ind w:left="720"/>
        <w:outlineLvl w:val="0"/>
        <w:rPr>
          <w:ins w:id="179" w:author="Pete Dame" w:date="2017-01-24T10:53:00Z"/>
          <w:rFonts w:cs="Times"/>
          <w:sz w:val="22"/>
          <w:szCs w:val="22"/>
        </w:rPr>
        <w:pPrChange w:id="180" w:author="Pete Dame" w:date="2017-01-24T10:53:00Z">
          <w:pPr>
            <w:widowControl w:val="0"/>
            <w:autoSpaceDE w:val="0"/>
            <w:autoSpaceDN w:val="0"/>
            <w:adjustRightInd w:val="0"/>
            <w:spacing w:line="360" w:lineRule="atLeast"/>
          </w:pPr>
        </w:pPrChange>
      </w:pPr>
      <w:ins w:id="181" w:author="Stephanie P Capecchi" w:date="2017-12-17T08:46:00Z">
        <w:r>
          <w:rPr>
            <w:rFonts w:cs="Times"/>
            <w:sz w:val="22"/>
            <w:szCs w:val="22"/>
          </w:rPr>
          <w:t>Minneapolis, MN 55418</w:t>
        </w:r>
      </w:ins>
    </w:p>
    <w:p w14:paraId="136F744C" w14:textId="77777777" w:rsidR="00BD1575" w:rsidDel="003D0832" w:rsidRDefault="00BD1575">
      <w:pPr>
        <w:ind w:firstLine="720"/>
        <w:rPr>
          <w:ins w:id="182" w:author="Tom Siekman" w:date="2016-04-14T18:50:00Z"/>
          <w:del w:id="183" w:author="Pete Dame" w:date="2017-01-24T10:53:00Z"/>
          <w:sz w:val="22"/>
          <w:szCs w:val="22"/>
        </w:rPr>
        <w:pPrChange w:id="184" w:author="Tom Siekman" w:date="2016-04-14T19:01:00Z">
          <w:pPr/>
        </w:pPrChange>
      </w:pPr>
      <w:ins w:id="185" w:author="Tom Siekman" w:date="2016-04-14T18:50:00Z">
        <w:del w:id="186" w:author="Pete Dame" w:date="2017-01-24T10:53:00Z">
          <w:r w:rsidDel="003D0832">
            <w:rPr>
              <w:sz w:val="22"/>
              <w:szCs w:val="22"/>
            </w:rPr>
            <w:delText>Thomas Siekman</w:delText>
          </w:r>
        </w:del>
      </w:ins>
    </w:p>
    <w:p w14:paraId="35CD3B16" w14:textId="77777777" w:rsidR="00BD1575" w:rsidDel="003D0832" w:rsidRDefault="00BD1575" w:rsidP="00BD234F">
      <w:pPr>
        <w:rPr>
          <w:ins w:id="187" w:author="Tom Siekman" w:date="2016-04-14T18:50:00Z"/>
          <w:del w:id="188" w:author="Pete Dame" w:date="2017-01-24T10:53:00Z"/>
          <w:sz w:val="22"/>
          <w:szCs w:val="22"/>
        </w:rPr>
      </w:pPr>
      <w:ins w:id="189" w:author="Tom Siekman" w:date="2016-04-14T18:50:00Z">
        <w:del w:id="190" w:author="Pete Dame" w:date="2017-01-24T10:53:00Z">
          <w:r w:rsidDel="003D0832">
            <w:rPr>
              <w:sz w:val="22"/>
              <w:szCs w:val="22"/>
            </w:rPr>
            <w:tab/>
            <w:delText>Capital Priorities Ltd</w:delText>
          </w:r>
        </w:del>
      </w:ins>
    </w:p>
    <w:p w14:paraId="1D608CAB" w14:textId="77777777" w:rsidR="00BD1575" w:rsidDel="003D0832" w:rsidRDefault="00BD1575" w:rsidP="00BD234F">
      <w:pPr>
        <w:rPr>
          <w:ins w:id="191" w:author="Tom Siekman" w:date="2016-04-14T18:50:00Z"/>
          <w:del w:id="192" w:author="Pete Dame" w:date="2017-01-24T10:53:00Z"/>
          <w:sz w:val="22"/>
          <w:szCs w:val="22"/>
        </w:rPr>
      </w:pPr>
      <w:ins w:id="193" w:author="Tom Siekman" w:date="2016-04-14T18:50:00Z">
        <w:del w:id="194" w:author="Pete Dame" w:date="2017-01-24T10:53:00Z">
          <w:r w:rsidDel="003D0832">
            <w:rPr>
              <w:sz w:val="22"/>
              <w:szCs w:val="22"/>
            </w:rPr>
            <w:tab/>
            <w:delText>10464 Brentmoor Dr.</w:delText>
          </w:r>
        </w:del>
      </w:ins>
    </w:p>
    <w:p w14:paraId="1C012F26" w14:textId="77777777" w:rsidR="00EA1329" w:rsidRPr="00BD234F" w:rsidRDefault="00BD1575" w:rsidP="00BD234F">
      <w:pPr>
        <w:rPr>
          <w:sz w:val="22"/>
          <w:szCs w:val="22"/>
        </w:rPr>
      </w:pPr>
      <w:ins w:id="195" w:author="Tom Siekman" w:date="2016-04-14T18:50:00Z">
        <w:del w:id="196" w:author="Pete Dame" w:date="2017-01-24T10:53:00Z">
          <w:r w:rsidDel="003D0832">
            <w:rPr>
              <w:sz w:val="22"/>
              <w:szCs w:val="22"/>
            </w:rPr>
            <w:tab/>
            <w:delText>Loveland, OH  45140</w:delText>
          </w:r>
        </w:del>
      </w:ins>
      <w:del w:id="197" w:author="Tom Siekman" w:date="2016-04-14T18:50:00Z">
        <w:r w:rsidR="00EA1329" w:rsidRPr="00BD234F" w:rsidDel="00BD1575">
          <w:rPr>
            <w:sz w:val="22"/>
            <w:szCs w:val="22"/>
            <w:highlight w:val="yellow"/>
          </w:rPr>
          <w:delText>_____________________________________</w:delText>
        </w:r>
      </w:del>
    </w:p>
    <w:p w14:paraId="747A9307" w14:textId="77777777" w:rsidR="00EA1329" w:rsidRPr="00BD234F" w:rsidRDefault="00EA1329" w:rsidP="00BD234F">
      <w:pPr>
        <w:rPr>
          <w:sz w:val="22"/>
          <w:szCs w:val="22"/>
        </w:rPr>
      </w:pPr>
    </w:p>
    <w:p w14:paraId="1D6765A9" w14:textId="77777777" w:rsidR="00287FA7" w:rsidRDefault="00EA1329" w:rsidP="00DC7635">
      <w:pPr>
        <w:outlineLvl w:val="0"/>
        <w:rPr>
          <w:ins w:id="198" w:author="Tom Siekman" w:date="2016-04-14T19:01:00Z"/>
          <w:sz w:val="22"/>
          <w:szCs w:val="22"/>
        </w:rPr>
      </w:pPr>
      <w:r w:rsidRPr="00BD234F">
        <w:rPr>
          <w:b/>
          <w:sz w:val="22"/>
          <w:szCs w:val="22"/>
        </w:rPr>
        <w:t>Contractor Tax ID No.:</w:t>
      </w:r>
      <w:r w:rsidRPr="00BD234F">
        <w:rPr>
          <w:sz w:val="22"/>
          <w:szCs w:val="22"/>
        </w:rPr>
        <w:tab/>
      </w:r>
      <w:r w:rsidRPr="00BD234F">
        <w:rPr>
          <w:sz w:val="22"/>
          <w:szCs w:val="22"/>
        </w:rPr>
        <w:tab/>
      </w:r>
      <w:r w:rsidRPr="00BD234F">
        <w:rPr>
          <w:sz w:val="22"/>
          <w:szCs w:val="22"/>
        </w:rPr>
        <w:tab/>
      </w:r>
      <w:r w:rsidR="00DC22BA">
        <w:rPr>
          <w:sz w:val="22"/>
          <w:szCs w:val="22"/>
        </w:rPr>
        <w:tab/>
      </w:r>
    </w:p>
    <w:p w14:paraId="22B3D073" w14:textId="77777777" w:rsidR="00EA1329" w:rsidRPr="00BD234F" w:rsidRDefault="000A08B0">
      <w:pPr>
        <w:ind w:firstLine="720"/>
        <w:rPr>
          <w:sz w:val="22"/>
          <w:szCs w:val="22"/>
        </w:rPr>
        <w:pPrChange w:id="199" w:author="Tom Siekman" w:date="2016-04-14T19:01:00Z">
          <w:pPr/>
        </w:pPrChange>
      </w:pPr>
      <w:ins w:id="200" w:author="Tom Siekman" w:date="2016-04-14T18:51:00Z">
        <w:del w:id="201" w:author="Pete Dame" w:date="2017-01-24T10:51:00Z">
          <w:r w:rsidDel="003D0832">
            <w:rPr>
              <w:sz w:val="22"/>
              <w:szCs w:val="22"/>
            </w:rPr>
            <w:delText>20-1522112</w:delText>
          </w:r>
        </w:del>
      </w:ins>
      <w:ins w:id="202" w:author="Pete Dame" w:date="2017-01-24T10:51:00Z">
        <w:r w:rsidR="003D0832">
          <w:rPr>
            <w:sz w:val="22"/>
            <w:szCs w:val="22"/>
          </w:rPr>
          <w:t>99-9999999</w:t>
        </w:r>
      </w:ins>
      <w:del w:id="203" w:author="Tom Siekman" w:date="2016-04-14T18:50:00Z">
        <w:r w:rsidR="00EA1329" w:rsidRPr="00BD234F" w:rsidDel="000A08B0">
          <w:rPr>
            <w:sz w:val="22"/>
            <w:szCs w:val="22"/>
            <w:highlight w:val="yellow"/>
          </w:rPr>
          <w:delText>_____________________________________</w:delText>
        </w:r>
      </w:del>
    </w:p>
    <w:p w14:paraId="67508D43" w14:textId="77777777" w:rsidR="00EA1329" w:rsidRPr="00BD234F" w:rsidRDefault="00EA1329" w:rsidP="00BD234F">
      <w:pPr>
        <w:rPr>
          <w:sz w:val="22"/>
          <w:szCs w:val="22"/>
        </w:rPr>
      </w:pPr>
    </w:p>
    <w:p w14:paraId="18483A1B" w14:textId="77777777" w:rsidR="000A08B0" w:rsidRDefault="00EA1329" w:rsidP="00DC7635">
      <w:pPr>
        <w:outlineLvl w:val="0"/>
        <w:rPr>
          <w:ins w:id="204" w:author="Tom Siekman" w:date="2016-04-14T19:00:00Z"/>
          <w:sz w:val="22"/>
          <w:szCs w:val="22"/>
        </w:rPr>
      </w:pPr>
      <w:r w:rsidRPr="00BD234F">
        <w:rPr>
          <w:b/>
          <w:sz w:val="22"/>
          <w:szCs w:val="22"/>
        </w:rPr>
        <w:t>Contractor Payment Terms:</w:t>
      </w:r>
      <w:r w:rsidRPr="00BD234F">
        <w:rPr>
          <w:sz w:val="22"/>
          <w:szCs w:val="22"/>
        </w:rPr>
        <w:tab/>
      </w:r>
      <w:r w:rsidRPr="00BD234F">
        <w:rPr>
          <w:sz w:val="22"/>
          <w:szCs w:val="22"/>
        </w:rPr>
        <w:tab/>
      </w:r>
      <w:r w:rsidR="00DC22BA">
        <w:rPr>
          <w:sz w:val="22"/>
          <w:szCs w:val="22"/>
        </w:rPr>
        <w:tab/>
      </w:r>
    </w:p>
    <w:p w14:paraId="25E9CD77" w14:textId="77777777" w:rsidR="00287FA7" w:rsidDel="003D0832" w:rsidRDefault="00287FA7">
      <w:pPr>
        <w:pStyle w:val="ListParagraph"/>
        <w:numPr>
          <w:ilvl w:val="0"/>
          <w:numId w:val="3"/>
        </w:numPr>
        <w:ind w:left="1080"/>
        <w:rPr>
          <w:ins w:id="205" w:author="Tom Siekman" w:date="2016-04-14T19:05:00Z"/>
          <w:del w:id="206" w:author="Pete Dame" w:date="2017-01-24T10:54:00Z"/>
          <w:sz w:val="22"/>
          <w:szCs w:val="22"/>
        </w:rPr>
        <w:pPrChange w:id="207" w:author="Tom Siekman" w:date="2016-04-14T19:04:00Z">
          <w:pPr/>
        </w:pPrChange>
      </w:pPr>
      <w:ins w:id="208" w:author="Tom Siekman" w:date="2016-04-14T19:02:00Z">
        <w:del w:id="209" w:author="Pete Dame" w:date="2017-01-24T10:54:00Z">
          <w:r w:rsidRPr="00287FA7" w:rsidDel="003D0832">
            <w:rPr>
              <w:b/>
              <w:sz w:val="22"/>
              <w:szCs w:val="22"/>
              <w:rPrChange w:id="210" w:author="Tom Siekman" w:date="2016-04-14T19:05:00Z">
                <w:rPr/>
              </w:rPrChange>
            </w:rPr>
            <w:delText>April 10</w:delText>
          </w:r>
          <w:r w:rsidRPr="00287FA7" w:rsidDel="003D0832">
            <w:rPr>
              <w:b/>
              <w:sz w:val="22"/>
              <w:szCs w:val="22"/>
              <w:vertAlign w:val="superscript"/>
              <w:rPrChange w:id="211" w:author="Tom Siekman" w:date="2016-04-14T19:05:00Z">
                <w:rPr>
                  <w:sz w:val="22"/>
                  <w:szCs w:val="22"/>
                </w:rPr>
              </w:rPrChange>
            </w:rPr>
            <w:delText>th</w:delText>
          </w:r>
          <w:r w:rsidRPr="00287FA7" w:rsidDel="003D0832">
            <w:rPr>
              <w:b/>
              <w:sz w:val="22"/>
              <w:szCs w:val="22"/>
              <w:rPrChange w:id="212" w:author="Tom Siekman" w:date="2016-04-14T19:05:00Z">
                <w:rPr/>
              </w:rPrChange>
            </w:rPr>
            <w:delText xml:space="preserve"> through May 22</w:delText>
          </w:r>
          <w:r w:rsidRPr="00287FA7" w:rsidDel="003D0832">
            <w:rPr>
              <w:b/>
              <w:sz w:val="22"/>
              <w:szCs w:val="22"/>
              <w:vertAlign w:val="superscript"/>
              <w:rPrChange w:id="213" w:author="Tom Siekman" w:date="2016-04-14T19:05:00Z">
                <w:rPr>
                  <w:sz w:val="22"/>
                  <w:szCs w:val="22"/>
                </w:rPr>
              </w:rPrChange>
            </w:rPr>
            <w:delText>nd</w:delText>
          </w:r>
          <w:r w:rsidRPr="00287FA7" w:rsidDel="003D0832">
            <w:rPr>
              <w:sz w:val="22"/>
              <w:szCs w:val="22"/>
              <w:rPrChange w:id="214" w:author="Tom Siekman" w:date="2016-04-14T19:04:00Z">
                <w:rPr/>
              </w:rPrChange>
            </w:rPr>
            <w:delText xml:space="preserve"> – CONTRACTOR will bill STACK on an hourly bases at the rate of $90 an hours for hours worked during this period.</w:delText>
          </w:r>
        </w:del>
      </w:ins>
    </w:p>
    <w:p w14:paraId="157C15CA" w14:textId="4C450B7A" w:rsidR="00287FA7" w:rsidRDefault="00287FA7">
      <w:pPr>
        <w:pStyle w:val="ListParagraph"/>
        <w:numPr>
          <w:ilvl w:val="0"/>
          <w:numId w:val="3"/>
        </w:numPr>
        <w:ind w:left="1080"/>
        <w:rPr>
          <w:ins w:id="215" w:author="Tom Siekman" w:date="2016-04-14T19:10:00Z"/>
          <w:sz w:val="22"/>
          <w:szCs w:val="22"/>
        </w:rPr>
        <w:pPrChange w:id="216" w:author="Tom Siekman" w:date="2016-04-14T19:10:00Z">
          <w:pPr/>
        </w:pPrChange>
      </w:pPr>
      <w:ins w:id="217" w:author="Tom Siekman" w:date="2016-04-14T19:05:00Z">
        <w:del w:id="218" w:author="Pete Dame" w:date="2017-01-24T10:54:00Z">
          <w:r w:rsidDel="003D0832">
            <w:rPr>
              <w:b/>
              <w:sz w:val="22"/>
              <w:szCs w:val="22"/>
            </w:rPr>
            <w:delText>May 23</w:delText>
          </w:r>
          <w:r w:rsidRPr="00287FA7" w:rsidDel="003D0832">
            <w:rPr>
              <w:b/>
              <w:sz w:val="22"/>
              <w:szCs w:val="22"/>
              <w:vertAlign w:val="superscript"/>
              <w:rPrChange w:id="219" w:author="Tom Siekman" w:date="2016-04-14T19:05:00Z">
                <w:rPr>
                  <w:b/>
                  <w:sz w:val="22"/>
                  <w:szCs w:val="22"/>
                </w:rPr>
              </w:rPrChange>
            </w:rPr>
            <w:delText>rd</w:delText>
          </w:r>
          <w:r w:rsidDel="003D0832">
            <w:rPr>
              <w:b/>
              <w:sz w:val="22"/>
              <w:szCs w:val="22"/>
            </w:rPr>
            <w:delText xml:space="preserve"> through Remaining Term </w:delText>
          </w:r>
          <w:r w:rsidRPr="00287FA7" w:rsidDel="003D0832">
            <w:rPr>
              <w:sz w:val="22"/>
              <w:szCs w:val="22"/>
              <w:rPrChange w:id="220" w:author="Tom Siekman" w:date="2016-04-14T19:05:00Z">
                <w:rPr>
                  <w:b/>
                  <w:sz w:val="22"/>
                  <w:szCs w:val="22"/>
                </w:rPr>
              </w:rPrChange>
            </w:rPr>
            <w:delText>-</w:delText>
          </w:r>
          <w:r w:rsidDel="003D0832">
            <w:rPr>
              <w:sz w:val="22"/>
              <w:szCs w:val="22"/>
            </w:rPr>
            <w:delText xml:space="preserve"> </w:delText>
          </w:r>
          <w:r w:rsidRPr="0089240D" w:rsidDel="003D0832">
            <w:rPr>
              <w:sz w:val="22"/>
              <w:szCs w:val="22"/>
            </w:rPr>
            <w:delText xml:space="preserve">CONTRACTOR will bill STACK on </w:delText>
          </w:r>
        </w:del>
      </w:ins>
      <w:ins w:id="221" w:author="Tom Siekman" w:date="2016-04-14T19:45:00Z">
        <w:del w:id="222" w:author="Pete Dame" w:date="2017-01-24T10:54:00Z">
          <w:r w:rsidR="00895DC5" w:rsidRPr="0089240D" w:rsidDel="003D0832">
            <w:rPr>
              <w:sz w:val="22"/>
              <w:szCs w:val="22"/>
            </w:rPr>
            <w:delText>a</w:delText>
          </w:r>
        </w:del>
      </w:ins>
      <w:ins w:id="223" w:author="Tom Siekman" w:date="2016-04-14T19:05:00Z">
        <w:del w:id="224" w:author="Pete Dame" w:date="2017-01-24T10:54:00Z">
          <w:r w:rsidRPr="0089240D" w:rsidDel="003D0832">
            <w:rPr>
              <w:sz w:val="22"/>
              <w:szCs w:val="22"/>
            </w:rPr>
            <w:delText xml:space="preserve"> </w:delText>
          </w:r>
          <w:r w:rsidDel="003D0832">
            <w:rPr>
              <w:sz w:val="22"/>
              <w:szCs w:val="22"/>
            </w:rPr>
            <w:delText xml:space="preserve">weekly bases in </w:delText>
          </w:r>
        </w:del>
      </w:ins>
      <w:ins w:id="225" w:author="Tom Siekman" w:date="2016-04-14T19:06:00Z">
        <w:del w:id="226" w:author="Pete Dame" w:date="2017-01-24T10:54:00Z">
          <w:r w:rsidDel="003D0832">
            <w:rPr>
              <w:sz w:val="22"/>
              <w:szCs w:val="22"/>
            </w:rPr>
            <w:delText>the amount</w:delText>
          </w:r>
        </w:del>
      </w:ins>
      <w:ins w:id="227" w:author="Tom Siekman" w:date="2016-04-14T19:05:00Z">
        <w:del w:id="228" w:author="Pete Dame" w:date="2017-01-24T10:54:00Z">
          <w:r w:rsidDel="003D0832">
            <w:rPr>
              <w:sz w:val="22"/>
              <w:szCs w:val="22"/>
            </w:rPr>
            <w:delText xml:space="preserve"> </w:delText>
          </w:r>
        </w:del>
      </w:ins>
      <w:ins w:id="229" w:author="Tom Siekman" w:date="2016-04-14T19:06:00Z">
        <w:del w:id="230" w:author="Pete Dame" w:date="2017-01-24T10:54:00Z">
          <w:r w:rsidDel="003D0832">
            <w:rPr>
              <w:sz w:val="22"/>
              <w:szCs w:val="22"/>
            </w:rPr>
            <w:delText xml:space="preserve">of $2,700 a week. </w:delText>
          </w:r>
        </w:del>
      </w:ins>
      <w:ins w:id="231" w:author="Tom Siekman" w:date="2016-04-14T19:07:00Z">
        <w:del w:id="232" w:author="Pete Dame" w:date="2017-01-24T10:54:00Z">
          <w:r w:rsidDel="003D0832">
            <w:rPr>
              <w:sz w:val="22"/>
              <w:szCs w:val="22"/>
            </w:rPr>
            <w:delText xml:space="preserve">  During this period, the CONTRACTOR will notify STACK of any planned </w:delText>
          </w:r>
        </w:del>
      </w:ins>
      <w:ins w:id="233" w:author="Tom Siekman" w:date="2016-04-14T19:09:00Z">
        <w:del w:id="234" w:author="Pete Dame" w:date="2017-01-24T10:54:00Z">
          <w:r w:rsidDel="003D0832">
            <w:rPr>
              <w:sz w:val="22"/>
              <w:szCs w:val="22"/>
            </w:rPr>
            <w:delText>weeks</w:delText>
          </w:r>
        </w:del>
      </w:ins>
      <w:ins w:id="235" w:author="Tom Siekman" w:date="2016-04-14T19:07:00Z">
        <w:del w:id="236" w:author="Pete Dame" w:date="2017-01-24T10:54:00Z">
          <w:r w:rsidDel="003D0832">
            <w:rPr>
              <w:sz w:val="22"/>
              <w:szCs w:val="22"/>
            </w:rPr>
            <w:delText xml:space="preserve"> off (</w:delText>
          </w:r>
        </w:del>
      </w:ins>
      <w:ins w:id="237" w:author="Tom Siekman" w:date="2016-04-14T19:08:00Z">
        <w:del w:id="238" w:author="Pete Dame" w:date="2017-01-24T10:54:00Z">
          <w:r w:rsidDel="003D0832">
            <w:rPr>
              <w:sz w:val="22"/>
              <w:szCs w:val="22"/>
            </w:rPr>
            <w:delText>“Vacation”).</w:delText>
          </w:r>
        </w:del>
      </w:ins>
      <w:ins w:id="239" w:author="Tom Siekman" w:date="2016-04-14T19:09:00Z">
        <w:del w:id="240" w:author="Pete Dame" w:date="2017-01-24T10:54:00Z">
          <w:r w:rsidDel="003D0832">
            <w:rPr>
              <w:sz w:val="22"/>
              <w:szCs w:val="22"/>
            </w:rPr>
            <w:delText xml:space="preserve">  CONTRACTOR will not bill STACK for Vacation weeks.</w:delText>
          </w:r>
        </w:del>
      </w:ins>
      <w:ins w:id="241" w:author="Pete Dame" w:date="2017-01-24T10:54:00Z">
        <w:r w:rsidR="003D0832">
          <w:rPr>
            <w:b/>
            <w:sz w:val="22"/>
            <w:szCs w:val="22"/>
          </w:rPr>
          <w:t>Payment Rate</w:t>
        </w:r>
      </w:ins>
      <w:ins w:id="242" w:author="Pete Dame" w:date="2017-01-24T10:55:00Z">
        <w:r w:rsidR="003D0832">
          <w:rPr>
            <w:b/>
            <w:sz w:val="22"/>
            <w:szCs w:val="22"/>
          </w:rPr>
          <w:t xml:space="preserve"> </w:t>
        </w:r>
        <w:r w:rsidR="003D0832" w:rsidRPr="003D0832">
          <w:rPr>
            <w:sz w:val="22"/>
            <w:szCs w:val="22"/>
            <w:rPrChange w:id="243" w:author="Pete Dame" w:date="2017-01-24T10:55:00Z">
              <w:rPr>
                <w:b/>
                <w:sz w:val="22"/>
                <w:szCs w:val="22"/>
              </w:rPr>
            </w:rPrChange>
          </w:rPr>
          <w:t xml:space="preserve">– </w:t>
        </w:r>
        <w:del w:id="244" w:author="Stephanie P Capecchi" w:date="2017-12-17T08:46:00Z">
          <w:r w:rsidR="003D0832" w:rsidRPr="003D0832" w:rsidDel="00B0211D">
            <w:rPr>
              <w:sz w:val="22"/>
              <w:szCs w:val="22"/>
              <w:highlight w:val="yellow"/>
              <w:rPrChange w:id="245" w:author="Pete Dame" w:date="2017-01-24T10:55:00Z">
                <w:rPr>
                  <w:b/>
                  <w:sz w:val="22"/>
                  <w:szCs w:val="22"/>
                </w:rPr>
              </w:rPrChange>
            </w:rPr>
            <w:delText>Detailed Rate to be paid to CONTRACTOR</w:delText>
          </w:r>
        </w:del>
      </w:ins>
      <w:ins w:id="246" w:author="Stephanie P Capecchi" w:date="2017-12-17T08:46:00Z">
        <w:r w:rsidR="00B0211D">
          <w:rPr>
            <w:sz w:val="22"/>
            <w:szCs w:val="22"/>
          </w:rPr>
          <w:t>$45/hr</w:t>
        </w:r>
      </w:ins>
      <w:bookmarkStart w:id="247" w:name="_GoBack"/>
      <w:bookmarkEnd w:id="247"/>
    </w:p>
    <w:p w14:paraId="545CABC4" w14:textId="77777777" w:rsidR="00EA1329" w:rsidRPr="00287FA7" w:rsidRDefault="00287FA7">
      <w:pPr>
        <w:pStyle w:val="ListParagraph"/>
        <w:numPr>
          <w:ilvl w:val="0"/>
          <w:numId w:val="3"/>
        </w:numPr>
        <w:ind w:left="1080"/>
        <w:rPr>
          <w:sz w:val="22"/>
          <w:szCs w:val="22"/>
          <w:rPrChange w:id="248" w:author="Tom Siekman" w:date="2016-04-14T19:10:00Z">
            <w:rPr/>
          </w:rPrChange>
        </w:rPr>
        <w:pPrChange w:id="249" w:author="Tom Siekman" w:date="2016-04-14T19:10:00Z">
          <w:pPr/>
        </w:pPrChange>
      </w:pPr>
      <w:ins w:id="250" w:author="Tom Siekman" w:date="2016-04-14T19:09:00Z">
        <w:r w:rsidRPr="00287FA7">
          <w:rPr>
            <w:b/>
            <w:sz w:val="22"/>
            <w:szCs w:val="22"/>
            <w:rPrChange w:id="251" w:author="Tom Siekman" w:date="2016-04-14T19:10:00Z">
              <w:rPr>
                <w:b/>
              </w:rPr>
            </w:rPrChange>
          </w:rPr>
          <w:t xml:space="preserve">Payment Terms </w:t>
        </w:r>
      </w:ins>
      <w:ins w:id="252" w:author="Tom Siekman" w:date="2016-04-14T19:10:00Z">
        <w:r w:rsidRPr="00287FA7">
          <w:rPr>
            <w:sz w:val="22"/>
            <w:szCs w:val="22"/>
            <w:rPrChange w:id="253" w:author="Tom Siekman" w:date="2016-04-14T19:10:00Z">
              <w:rPr/>
            </w:rPrChange>
          </w:rPr>
          <w:t xml:space="preserve">– STACK </w:t>
        </w:r>
        <w:del w:id="254" w:author="Pete Dame" w:date="2017-01-24T10:54:00Z">
          <w:r w:rsidRPr="00287FA7" w:rsidDel="003D0832">
            <w:rPr>
              <w:sz w:val="22"/>
              <w:szCs w:val="22"/>
            </w:rPr>
            <w:delText xml:space="preserve">will pay the CONTRACTOR on the </w:delText>
          </w:r>
        </w:del>
      </w:ins>
      <w:ins w:id="255" w:author="Tom Siekman" w:date="2016-04-14T18:53:00Z">
        <w:del w:id="256" w:author="Pete Dame" w:date="2017-01-24T10:54:00Z">
          <w:r w:rsidR="000A08B0" w:rsidRPr="00287FA7" w:rsidDel="003D0832">
            <w:rPr>
              <w:sz w:val="22"/>
              <w:szCs w:val="22"/>
              <w:rPrChange w:id="257" w:author="Tom Siekman" w:date="2016-04-14T19:10:00Z">
                <w:rPr/>
              </w:rPrChange>
            </w:rPr>
            <w:delText>1</w:delText>
          </w:r>
          <w:r w:rsidR="000A08B0" w:rsidRPr="00287FA7" w:rsidDel="003D0832">
            <w:rPr>
              <w:sz w:val="22"/>
              <w:szCs w:val="22"/>
              <w:vertAlign w:val="superscript"/>
              <w:rPrChange w:id="258" w:author="Tom Siekman" w:date="2016-04-14T19:10:00Z">
                <w:rPr>
                  <w:sz w:val="22"/>
                  <w:szCs w:val="22"/>
                </w:rPr>
              </w:rPrChange>
            </w:rPr>
            <w:delText>st</w:delText>
          </w:r>
          <w:r w:rsidR="000A08B0" w:rsidRPr="00287FA7" w:rsidDel="003D0832">
            <w:rPr>
              <w:sz w:val="22"/>
              <w:szCs w:val="22"/>
              <w:rPrChange w:id="259" w:author="Tom Siekman" w:date="2016-04-14T19:10:00Z">
                <w:rPr/>
              </w:rPrChange>
            </w:rPr>
            <w:delText xml:space="preserve"> and 15</w:delText>
          </w:r>
          <w:r w:rsidR="000A08B0" w:rsidRPr="00287FA7" w:rsidDel="003D0832">
            <w:rPr>
              <w:sz w:val="22"/>
              <w:szCs w:val="22"/>
              <w:vertAlign w:val="superscript"/>
              <w:rPrChange w:id="260" w:author="Tom Siekman" w:date="2016-04-14T19:10:00Z">
                <w:rPr>
                  <w:sz w:val="22"/>
                  <w:szCs w:val="22"/>
                </w:rPr>
              </w:rPrChange>
            </w:rPr>
            <w:delText>th</w:delText>
          </w:r>
          <w:r w:rsidR="000A08B0" w:rsidRPr="00287FA7" w:rsidDel="003D0832">
            <w:rPr>
              <w:sz w:val="22"/>
              <w:szCs w:val="22"/>
              <w:rPrChange w:id="261" w:author="Tom Siekman" w:date="2016-04-14T19:10:00Z">
                <w:rPr/>
              </w:rPrChange>
            </w:rPr>
            <w:delText xml:space="preserve"> of each month</w:delText>
          </w:r>
        </w:del>
      </w:ins>
      <w:ins w:id="262" w:author="Tom Siekman" w:date="2016-04-14T19:12:00Z">
        <w:del w:id="263" w:author="Pete Dame" w:date="2017-01-24T10:54:00Z">
          <w:r w:rsidR="00001D7F" w:rsidDel="003D0832">
            <w:rPr>
              <w:sz w:val="22"/>
              <w:szCs w:val="22"/>
            </w:rPr>
            <w:delText xml:space="preserve"> (Due Date)</w:delText>
          </w:r>
        </w:del>
      </w:ins>
      <w:ins w:id="264" w:author="Tom Siekman" w:date="2016-04-14T18:53:00Z">
        <w:del w:id="265" w:author="Pete Dame" w:date="2017-01-24T10:54:00Z">
          <w:r w:rsidR="000A08B0" w:rsidRPr="00287FA7" w:rsidDel="003D0832">
            <w:rPr>
              <w:sz w:val="22"/>
              <w:szCs w:val="22"/>
              <w:rPrChange w:id="266" w:author="Tom Siekman" w:date="2016-04-14T19:10:00Z">
                <w:rPr/>
              </w:rPrChange>
            </w:rPr>
            <w:delText xml:space="preserve"> for all invoices</w:delText>
          </w:r>
        </w:del>
      </w:ins>
      <w:ins w:id="267" w:author="Tom Siekman" w:date="2016-04-14T19:11:00Z">
        <w:del w:id="268" w:author="Pete Dame" w:date="2017-01-24T10:54:00Z">
          <w:r w:rsidR="00001D7F" w:rsidDel="003D0832">
            <w:rPr>
              <w:sz w:val="22"/>
              <w:szCs w:val="22"/>
            </w:rPr>
            <w:delText xml:space="preserve"> submitted five (5) business days prior to </w:delText>
          </w:r>
        </w:del>
      </w:ins>
      <w:ins w:id="269" w:author="Tom Siekman" w:date="2016-04-14T19:12:00Z">
        <w:del w:id="270" w:author="Pete Dame" w:date="2017-01-24T10:54:00Z">
          <w:r w:rsidR="00001D7F" w:rsidDel="003D0832">
            <w:rPr>
              <w:sz w:val="22"/>
              <w:szCs w:val="22"/>
            </w:rPr>
            <w:delText>either</w:delText>
          </w:r>
        </w:del>
      </w:ins>
      <w:ins w:id="271" w:author="Tom Siekman" w:date="2016-04-14T19:11:00Z">
        <w:del w:id="272" w:author="Pete Dame" w:date="2017-01-24T10:54:00Z">
          <w:r w:rsidR="00001D7F" w:rsidDel="003D0832">
            <w:rPr>
              <w:sz w:val="22"/>
              <w:szCs w:val="22"/>
            </w:rPr>
            <w:delText xml:space="preserve"> Due Date.  </w:delText>
          </w:r>
        </w:del>
      </w:ins>
      <w:ins w:id="273" w:author="Tom Siekman" w:date="2016-04-14T18:53:00Z">
        <w:del w:id="274" w:author="Pete Dame" w:date="2017-01-24T10:54:00Z">
          <w:r w:rsidR="000A08B0" w:rsidRPr="00287FA7" w:rsidDel="003D0832">
            <w:rPr>
              <w:sz w:val="22"/>
              <w:szCs w:val="22"/>
              <w:rPrChange w:id="275" w:author="Tom Siekman" w:date="2016-04-14T19:10:00Z">
                <w:rPr/>
              </w:rPrChange>
            </w:rPr>
            <w:delText xml:space="preserve"> </w:delText>
          </w:r>
        </w:del>
      </w:ins>
      <w:del w:id="276" w:author="Pete Dame" w:date="2017-01-24T10:54:00Z">
        <w:r w:rsidR="00EA1329" w:rsidRPr="00287FA7" w:rsidDel="003D0832">
          <w:rPr>
            <w:sz w:val="22"/>
            <w:szCs w:val="22"/>
            <w:highlight w:val="yellow"/>
            <w:rPrChange w:id="277" w:author="Tom Siekman" w:date="2016-04-14T19:10:00Z">
              <w:rPr>
                <w:highlight w:val="yellow"/>
              </w:rPr>
            </w:rPrChange>
          </w:rPr>
          <w:delText>_____________________________________</w:delText>
        </w:r>
      </w:del>
      <w:ins w:id="278" w:author="Pete Dame" w:date="2017-01-24T10:54:00Z">
        <w:r w:rsidR="003D0832">
          <w:rPr>
            <w:sz w:val="22"/>
            <w:szCs w:val="22"/>
          </w:rPr>
          <w:t>standard payment terms are 30 days after receipt of invoice from CONTRACTOR</w:t>
        </w:r>
      </w:ins>
    </w:p>
    <w:p w14:paraId="02365FB0" w14:textId="77777777" w:rsidR="00EA1329" w:rsidRPr="00BD234F" w:rsidDel="000A08B0" w:rsidRDefault="00EA1329" w:rsidP="00BD234F">
      <w:pPr>
        <w:rPr>
          <w:del w:id="279" w:author="Tom Siekman" w:date="2016-04-14T18:54:00Z"/>
          <w:sz w:val="22"/>
          <w:szCs w:val="22"/>
        </w:rPr>
      </w:pPr>
    </w:p>
    <w:p w14:paraId="7B01A279" w14:textId="77777777" w:rsidR="00EA1329" w:rsidRPr="00BD234F" w:rsidDel="000A08B0" w:rsidRDefault="00BD234F" w:rsidP="00BD234F">
      <w:pPr>
        <w:rPr>
          <w:del w:id="280" w:author="Tom Siekman" w:date="2016-04-14T18:54:00Z"/>
          <w:sz w:val="22"/>
          <w:szCs w:val="22"/>
        </w:rPr>
      </w:pPr>
      <w:del w:id="281" w:author="Tom Siekman" w:date="2016-04-14T18:54:00Z">
        <w:r w:rsidDel="000A08B0">
          <w:rPr>
            <w:b/>
            <w:sz w:val="22"/>
            <w:szCs w:val="22"/>
          </w:rPr>
          <w:delText>STACK</w:delText>
        </w:r>
        <w:r w:rsidR="00EA1329" w:rsidRPr="00BD234F" w:rsidDel="000A08B0">
          <w:rPr>
            <w:b/>
            <w:sz w:val="22"/>
            <w:szCs w:val="22"/>
          </w:rPr>
          <w:delText xml:space="preserve"> Department:</w:delText>
        </w:r>
        <w:r w:rsidR="00EA1329" w:rsidRPr="00BD234F" w:rsidDel="000A08B0">
          <w:rPr>
            <w:sz w:val="22"/>
            <w:szCs w:val="22"/>
          </w:rPr>
          <w:tab/>
        </w:r>
        <w:r w:rsidR="00EA1329" w:rsidRPr="00BD234F" w:rsidDel="000A08B0">
          <w:rPr>
            <w:sz w:val="22"/>
            <w:szCs w:val="22"/>
          </w:rPr>
          <w:tab/>
        </w:r>
        <w:r w:rsidR="00EA1329" w:rsidRPr="00BD234F" w:rsidDel="000A08B0">
          <w:rPr>
            <w:sz w:val="22"/>
            <w:szCs w:val="22"/>
          </w:rPr>
          <w:tab/>
        </w:r>
        <w:r w:rsidR="00EA1329" w:rsidRPr="00BD234F" w:rsidDel="000A08B0">
          <w:rPr>
            <w:sz w:val="22"/>
            <w:szCs w:val="22"/>
          </w:rPr>
          <w:tab/>
        </w:r>
        <w:r w:rsidR="00EA1329" w:rsidRPr="00BD234F" w:rsidDel="000A08B0">
          <w:rPr>
            <w:sz w:val="22"/>
            <w:szCs w:val="22"/>
            <w:highlight w:val="yellow"/>
          </w:rPr>
          <w:delText>_____________________________________</w:delText>
        </w:r>
      </w:del>
    </w:p>
    <w:p w14:paraId="08C2FD5D" w14:textId="77777777" w:rsidR="00EA1329" w:rsidRPr="00BD234F" w:rsidRDefault="00EA1329" w:rsidP="00BD234F">
      <w:pPr>
        <w:rPr>
          <w:sz w:val="22"/>
          <w:szCs w:val="22"/>
        </w:rPr>
      </w:pPr>
    </w:p>
    <w:p w14:paraId="3B7E9780" w14:textId="77777777" w:rsidR="00AB387C" w:rsidRDefault="00BD234F" w:rsidP="00BD234F">
      <w:pPr>
        <w:rPr>
          <w:ins w:id="282" w:author="Tom Siekman" w:date="2016-04-14T19:47:00Z"/>
          <w:b/>
          <w:sz w:val="22"/>
          <w:szCs w:val="22"/>
        </w:rPr>
      </w:pPr>
      <w:r>
        <w:rPr>
          <w:b/>
          <w:sz w:val="22"/>
          <w:szCs w:val="22"/>
        </w:rPr>
        <w:t>STACK</w:t>
      </w:r>
      <w:r w:rsidR="00EA1329" w:rsidRPr="00BD234F">
        <w:rPr>
          <w:b/>
          <w:sz w:val="22"/>
          <w:szCs w:val="22"/>
        </w:rPr>
        <w:t xml:space="preserve"> </w:t>
      </w:r>
      <w:ins w:id="283" w:author="Tom Siekman" w:date="2016-04-14T18:54:00Z">
        <w:r w:rsidR="000A08B0">
          <w:rPr>
            <w:b/>
            <w:sz w:val="22"/>
            <w:szCs w:val="22"/>
          </w:rPr>
          <w:t xml:space="preserve">Billing Address / </w:t>
        </w:r>
      </w:ins>
      <w:r w:rsidR="00EA1329" w:rsidRPr="00BD234F">
        <w:rPr>
          <w:b/>
          <w:sz w:val="22"/>
          <w:szCs w:val="22"/>
        </w:rPr>
        <w:t>Contact</w:t>
      </w:r>
      <w:ins w:id="284" w:author="Tom Siekman" w:date="2016-04-14T18:55:00Z">
        <w:r w:rsidR="000A08B0">
          <w:rPr>
            <w:b/>
            <w:sz w:val="22"/>
            <w:szCs w:val="22"/>
          </w:rPr>
          <w:t xml:space="preserve"> Info</w:t>
        </w:r>
      </w:ins>
      <w:r w:rsidR="00EA1329" w:rsidRPr="00BD234F">
        <w:rPr>
          <w:b/>
          <w:sz w:val="22"/>
          <w:szCs w:val="22"/>
        </w:rPr>
        <w:t>:</w:t>
      </w:r>
      <w:r w:rsidR="00EA1329" w:rsidRPr="00BD234F">
        <w:rPr>
          <w:b/>
          <w:sz w:val="22"/>
          <w:szCs w:val="22"/>
        </w:rPr>
        <w:tab/>
      </w:r>
      <w:r w:rsidR="00EA1329" w:rsidRPr="00BD234F">
        <w:rPr>
          <w:b/>
          <w:sz w:val="22"/>
          <w:szCs w:val="22"/>
        </w:rPr>
        <w:tab/>
      </w:r>
    </w:p>
    <w:p w14:paraId="0286E49E" w14:textId="77777777" w:rsidR="008B5188" w:rsidRPr="003D0832" w:rsidRDefault="008B5188">
      <w:pPr>
        <w:ind w:firstLine="720"/>
        <w:rPr>
          <w:ins w:id="285" w:author="Jeff Ficke" w:date="2016-04-15T11:29:00Z"/>
          <w:sz w:val="22"/>
          <w:szCs w:val="22"/>
          <w:rPrChange w:id="286" w:author="Pete Dame" w:date="2017-01-24T10:55:00Z">
            <w:rPr>
              <w:ins w:id="287" w:author="Jeff Ficke" w:date="2016-04-15T11:29:00Z"/>
              <w:b/>
              <w:sz w:val="22"/>
              <w:szCs w:val="22"/>
            </w:rPr>
          </w:rPrChange>
        </w:rPr>
        <w:pPrChange w:id="288" w:author="Tom Siekman" w:date="2016-04-14T19:48:00Z">
          <w:pPr/>
        </w:pPrChange>
      </w:pPr>
      <w:ins w:id="289" w:author="Jeff Ficke" w:date="2016-04-15T11:29:00Z">
        <w:r w:rsidRPr="003D0832">
          <w:rPr>
            <w:sz w:val="22"/>
            <w:szCs w:val="22"/>
            <w:rPrChange w:id="290" w:author="Pete Dame" w:date="2017-01-24T10:55:00Z">
              <w:rPr>
                <w:b/>
                <w:sz w:val="22"/>
                <w:szCs w:val="22"/>
              </w:rPr>
            </w:rPrChange>
          </w:rPr>
          <w:t>Stack Construction Technologies</w:t>
        </w:r>
      </w:ins>
    </w:p>
    <w:p w14:paraId="0BFD3015" w14:textId="77777777" w:rsidR="008B5188" w:rsidRPr="003D0832" w:rsidRDefault="008B5188">
      <w:pPr>
        <w:ind w:firstLine="720"/>
        <w:rPr>
          <w:ins w:id="291" w:author="Jeff Ficke" w:date="2016-04-15T11:29:00Z"/>
          <w:sz w:val="22"/>
          <w:szCs w:val="22"/>
          <w:rPrChange w:id="292" w:author="Pete Dame" w:date="2017-01-24T10:55:00Z">
            <w:rPr>
              <w:ins w:id="293" w:author="Jeff Ficke" w:date="2016-04-15T11:29:00Z"/>
              <w:b/>
              <w:sz w:val="22"/>
              <w:szCs w:val="22"/>
            </w:rPr>
          </w:rPrChange>
        </w:rPr>
        <w:pPrChange w:id="294" w:author="Tom Siekman" w:date="2016-04-14T19:48:00Z">
          <w:pPr/>
        </w:pPrChange>
      </w:pPr>
      <w:ins w:id="295" w:author="Jeff Ficke" w:date="2016-04-15T11:29:00Z">
        <w:r w:rsidRPr="003D0832">
          <w:rPr>
            <w:sz w:val="22"/>
            <w:szCs w:val="22"/>
            <w:rPrChange w:id="296" w:author="Pete Dame" w:date="2017-01-24T10:55:00Z">
              <w:rPr>
                <w:b/>
                <w:sz w:val="22"/>
                <w:szCs w:val="22"/>
              </w:rPr>
            </w:rPrChange>
          </w:rPr>
          <w:t>6398 Thornberry Ct.</w:t>
        </w:r>
      </w:ins>
    </w:p>
    <w:p w14:paraId="0B2A4F54" w14:textId="77777777" w:rsidR="000A08B0" w:rsidRPr="003D0832" w:rsidDel="008B5188" w:rsidRDefault="008B5188">
      <w:pPr>
        <w:ind w:firstLine="720"/>
        <w:rPr>
          <w:ins w:id="297" w:author="Tom Siekman" w:date="2016-04-14T18:55:00Z"/>
          <w:del w:id="298" w:author="Jeff Ficke" w:date="2016-04-15T11:31:00Z"/>
          <w:sz w:val="22"/>
          <w:szCs w:val="22"/>
        </w:rPr>
        <w:pPrChange w:id="299" w:author="Jeff Ficke" w:date="2016-04-15T11:31:00Z">
          <w:pPr/>
        </w:pPrChange>
      </w:pPr>
      <w:ins w:id="300" w:author="Jeff Ficke" w:date="2016-04-15T11:31:00Z">
        <w:r w:rsidRPr="003D0832">
          <w:rPr>
            <w:sz w:val="22"/>
            <w:szCs w:val="22"/>
            <w:rPrChange w:id="301" w:author="Pete Dame" w:date="2017-01-24T10:55:00Z">
              <w:rPr>
                <w:b/>
                <w:sz w:val="22"/>
                <w:szCs w:val="22"/>
              </w:rPr>
            </w:rPrChange>
          </w:rPr>
          <w:t>Mason, Ohio 45040</w:t>
        </w:r>
      </w:ins>
      <w:del w:id="302" w:author="Tom Siekman" w:date="2016-04-14T18:55:00Z">
        <w:r w:rsidR="00EA1329" w:rsidRPr="003D0832" w:rsidDel="000A08B0">
          <w:rPr>
            <w:sz w:val="22"/>
            <w:szCs w:val="22"/>
            <w:rPrChange w:id="303" w:author="Pete Dame" w:date="2017-01-24T10:55:00Z">
              <w:rPr>
                <w:b/>
                <w:sz w:val="22"/>
                <w:szCs w:val="22"/>
              </w:rPr>
            </w:rPrChange>
          </w:rPr>
          <w:tab/>
        </w:r>
        <w:r w:rsidR="00EA1329" w:rsidRPr="003D0832" w:rsidDel="000A08B0">
          <w:rPr>
            <w:sz w:val="22"/>
            <w:szCs w:val="22"/>
            <w:rPrChange w:id="304" w:author="Pete Dame" w:date="2017-01-24T10:55:00Z">
              <w:rPr>
                <w:b/>
                <w:sz w:val="22"/>
                <w:szCs w:val="22"/>
              </w:rPr>
            </w:rPrChange>
          </w:rPr>
          <w:tab/>
        </w:r>
        <w:r w:rsidR="00EA1329" w:rsidRPr="003D0832" w:rsidDel="000A08B0">
          <w:rPr>
            <w:sz w:val="22"/>
            <w:szCs w:val="22"/>
            <w:rPrChange w:id="305" w:author="Pete Dame" w:date="2017-01-24T10:55:00Z">
              <w:rPr>
                <w:b/>
                <w:sz w:val="22"/>
                <w:szCs w:val="22"/>
              </w:rPr>
            </w:rPrChange>
          </w:rPr>
          <w:tab/>
        </w:r>
      </w:del>
      <w:del w:id="306" w:author="Jeff Ficke" w:date="2016-04-15T11:31:00Z">
        <w:r w:rsidR="00EA1329" w:rsidRPr="003D0832" w:rsidDel="008B5188">
          <w:rPr>
            <w:sz w:val="22"/>
            <w:szCs w:val="22"/>
            <w:highlight w:val="yellow"/>
          </w:rPr>
          <w:delText>_____________________________________</w:delText>
        </w:r>
      </w:del>
    </w:p>
    <w:p w14:paraId="71320EBD" w14:textId="77777777" w:rsidR="000A08B0" w:rsidRPr="003D0832" w:rsidDel="008B5188" w:rsidRDefault="000A08B0">
      <w:pPr>
        <w:ind w:firstLine="720"/>
        <w:rPr>
          <w:ins w:id="307" w:author="Tom Siekman" w:date="2016-04-14T18:55:00Z"/>
          <w:del w:id="308" w:author="Jeff Ficke" w:date="2016-04-15T11:31:00Z"/>
          <w:sz w:val="22"/>
          <w:szCs w:val="22"/>
        </w:rPr>
        <w:pPrChange w:id="309" w:author="Jeff Ficke" w:date="2016-04-15T11:31:00Z">
          <w:pPr/>
        </w:pPrChange>
      </w:pPr>
      <w:ins w:id="310" w:author="Tom Siekman" w:date="2016-04-14T18:55:00Z">
        <w:del w:id="311" w:author="Jeff Ficke" w:date="2016-04-15T11:31:00Z">
          <w:r w:rsidRPr="003D0832" w:rsidDel="008B5188">
            <w:rPr>
              <w:sz w:val="22"/>
              <w:szCs w:val="22"/>
            </w:rPr>
            <w:tab/>
          </w:r>
          <w:r w:rsidRPr="003D0832" w:rsidDel="008B5188">
            <w:rPr>
              <w:sz w:val="22"/>
              <w:szCs w:val="22"/>
              <w:highlight w:val="yellow"/>
            </w:rPr>
            <w:delText>_____________________________________</w:delText>
          </w:r>
        </w:del>
      </w:ins>
    </w:p>
    <w:p w14:paraId="286C5350" w14:textId="77777777" w:rsidR="000A08B0" w:rsidRPr="003D0832" w:rsidDel="008B5188" w:rsidRDefault="000A08B0">
      <w:pPr>
        <w:ind w:firstLine="720"/>
        <w:rPr>
          <w:ins w:id="312" w:author="Tom Siekman" w:date="2016-04-14T18:55:00Z"/>
          <w:del w:id="313" w:author="Jeff Ficke" w:date="2016-04-15T11:31:00Z"/>
          <w:sz w:val="22"/>
          <w:szCs w:val="22"/>
        </w:rPr>
        <w:pPrChange w:id="314" w:author="Jeff Ficke" w:date="2016-04-15T11:31:00Z">
          <w:pPr/>
        </w:pPrChange>
      </w:pPr>
      <w:ins w:id="315" w:author="Tom Siekman" w:date="2016-04-14T18:55:00Z">
        <w:del w:id="316" w:author="Jeff Ficke" w:date="2016-04-15T11:31:00Z">
          <w:r w:rsidRPr="003D0832" w:rsidDel="008B5188">
            <w:rPr>
              <w:sz w:val="22"/>
              <w:szCs w:val="22"/>
            </w:rPr>
            <w:tab/>
          </w:r>
          <w:r w:rsidRPr="003D0832" w:rsidDel="008B5188">
            <w:rPr>
              <w:sz w:val="22"/>
              <w:szCs w:val="22"/>
              <w:highlight w:val="yellow"/>
            </w:rPr>
            <w:delText>_____________________________________</w:delText>
          </w:r>
        </w:del>
      </w:ins>
    </w:p>
    <w:p w14:paraId="5EC4F12A" w14:textId="77777777" w:rsidR="000A08B0" w:rsidRPr="003D0832" w:rsidRDefault="000A08B0">
      <w:pPr>
        <w:ind w:firstLine="720"/>
        <w:rPr>
          <w:sz w:val="22"/>
          <w:szCs w:val="22"/>
        </w:rPr>
        <w:pPrChange w:id="317" w:author="Jeff Ficke" w:date="2016-04-15T11:31:00Z">
          <w:pPr/>
        </w:pPrChange>
      </w:pPr>
      <w:ins w:id="318" w:author="Tom Siekman" w:date="2016-04-14T18:55:00Z">
        <w:del w:id="319" w:author="Jeff Ficke" w:date="2016-04-15T11:31:00Z">
          <w:r w:rsidRPr="003D0832" w:rsidDel="008B5188">
            <w:rPr>
              <w:sz w:val="22"/>
              <w:szCs w:val="22"/>
            </w:rPr>
            <w:tab/>
          </w:r>
        </w:del>
      </w:ins>
      <w:ins w:id="320" w:author="Tom Siekman" w:date="2016-04-14T18:56:00Z">
        <w:del w:id="321" w:author="Jeff Ficke" w:date="2016-04-15T11:31:00Z">
          <w:r w:rsidRPr="003D0832" w:rsidDel="008B5188">
            <w:rPr>
              <w:sz w:val="22"/>
              <w:szCs w:val="22"/>
              <w:highlight w:val="yellow"/>
            </w:rPr>
            <w:delText>_____________________________________</w:delText>
          </w:r>
        </w:del>
      </w:ins>
    </w:p>
    <w:p w14:paraId="4464AE93" w14:textId="77777777" w:rsidR="00EA1329" w:rsidRPr="00BD234F" w:rsidRDefault="00EA1329" w:rsidP="00BD234F">
      <w:pPr>
        <w:rPr>
          <w:sz w:val="22"/>
          <w:szCs w:val="22"/>
        </w:rPr>
      </w:pPr>
    </w:p>
    <w:p w14:paraId="658A20D5" w14:textId="77777777" w:rsidR="00AB387C" w:rsidRDefault="00EA1329" w:rsidP="00DC7635">
      <w:pPr>
        <w:outlineLvl w:val="0"/>
        <w:rPr>
          <w:ins w:id="322" w:author="Tom Siekman" w:date="2016-04-14T19:47:00Z"/>
          <w:b/>
          <w:sz w:val="22"/>
          <w:szCs w:val="22"/>
        </w:rPr>
      </w:pPr>
      <w:r w:rsidRPr="00BD234F">
        <w:rPr>
          <w:b/>
          <w:sz w:val="22"/>
          <w:szCs w:val="22"/>
        </w:rPr>
        <w:t>Description of Services to be Provided</w:t>
      </w:r>
      <w:r w:rsidRPr="00BD234F">
        <w:rPr>
          <w:b/>
          <w:sz w:val="22"/>
          <w:szCs w:val="22"/>
        </w:rPr>
        <w:tab/>
      </w:r>
      <w:r w:rsidR="00DC22BA">
        <w:rPr>
          <w:b/>
          <w:sz w:val="22"/>
          <w:szCs w:val="22"/>
        </w:rPr>
        <w:tab/>
      </w:r>
    </w:p>
    <w:p w14:paraId="7F1A66A3" w14:textId="77777777" w:rsidR="00EA1329" w:rsidRPr="003D0832" w:rsidRDefault="000A08B0">
      <w:pPr>
        <w:ind w:left="720"/>
        <w:outlineLvl w:val="0"/>
        <w:rPr>
          <w:sz w:val="22"/>
          <w:szCs w:val="22"/>
        </w:rPr>
        <w:pPrChange w:id="323" w:author="Tom Siekman" w:date="2016-04-14T19:47:00Z">
          <w:pPr/>
        </w:pPrChange>
      </w:pPr>
      <w:ins w:id="324" w:author="Tom Siekman" w:date="2016-04-14T18:57:00Z">
        <w:del w:id="325" w:author="Pete Dame" w:date="2017-01-24T10:54:00Z">
          <w:r w:rsidRPr="003D0832" w:rsidDel="003D0832">
            <w:rPr>
              <w:sz w:val="22"/>
              <w:szCs w:val="22"/>
              <w:highlight w:val="yellow"/>
              <w:rPrChange w:id="326" w:author="Pete Dame" w:date="2017-01-24T10:55:00Z">
                <w:rPr>
                  <w:b/>
                  <w:sz w:val="22"/>
                  <w:szCs w:val="22"/>
                </w:rPr>
              </w:rPrChange>
            </w:rPr>
            <w:delText>The CONTRACTOR will work with STACK</w:delText>
          </w:r>
        </w:del>
      </w:ins>
      <w:ins w:id="327" w:author="Tom Siekman" w:date="2016-04-14T19:12:00Z">
        <w:del w:id="328" w:author="Pete Dame" w:date="2017-01-24T10:54:00Z">
          <w:r w:rsidR="00001D7F" w:rsidRPr="003D0832" w:rsidDel="003D0832">
            <w:rPr>
              <w:sz w:val="22"/>
              <w:szCs w:val="22"/>
              <w:highlight w:val="yellow"/>
              <w:rPrChange w:id="329" w:author="Pete Dame" w:date="2017-01-24T10:55:00Z">
                <w:rPr>
                  <w:b/>
                  <w:sz w:val="22"/>
                  <w:szCs w:val="22"/>
                </w:rPr>
              </w:rPrChange>
            </w:rPr>
            <w:delText xml:space="preserve"> management team</w:delText>
          </w:r>
        </w:del>
      </w:ins>
      <w:ins w:id="330" w:author="Tom Siekman" w:date="2016-04-14T18:57:00Z">
        <w:del w:id="331" w:author="Pete Dame" w:date="2017-01-24T10:54:00Z">
          <w:r w:rsidRPr="003D0832" w:rsidDel="003D0832">
            <w:rPr>
              <w:sz w:val="22"/>
              <w:szCs w:val="22"/>
              <w:highlight w:val="yellow"/>
              <w:rPrChange w:id="332" w:author="Pete Dame" w:date="2017-01-24T10:55:00Z">
                <w:rPr>
                  <w:b/>
                  <w:sz w:val="22"/>
                  <w:szCs w:val="22"/>
                </w:rPr>
              </w:rPrChange>
            </w:rPr>
            <w:delText xml:space="preserve"> to development and establish a long-term relationship with key business partners (i.e. - Dodge Data &amp; Analytics</w:delText>
          </w:r>
        </w:del>
      </w:ins>
      <w:ins w:id="333" w:author="Tom Siekman" w:date="2016-04-14T18:58:00Z">
        <w:del w:id="334" w:author="Pete Dame" w:date="2017-01-24T10:54:00Z">
          <w:r w:rsidR="00895DC5" w:rsidRPr="003D0832" w:rsidDel="003D0832">
            <w:rPr>
              <w:sz w:val="22"/>
              <w:szCs w:val="22"/>
              <w:highlight w:val="yellow"/>
              <w:rPrChange w:id="335" w:author="Pete Dame" w:date="2017-01-24T10:55:00Z">
                <w:rPr>
                  <w:b/>
                  <w:sz w:val="22"/>
                  <w:szCs w:val="22"/>
                </w:rPr>
              </w:rPrChange>
            </w:rPr>
            <w:delText>).  In addition, the CON</w:delText>
          </w:r>
          <w:r w:rsidRPr="003D0832" w:rsidDel="003D0832">
            <w:rPr>
              <w:sz w:val="22"/>
              <w:szCs w:val="22"/>
              <w:highlight w:val="yellow"/>
              <w:rPrChange w:id="336" w:author="Pete Dame" w:date="2017-01-24T10:55:00Z">
                <w:rPr>
                  <w:b/>
                  <w:sz w:val="22"/>
                  <w:szCs w:val="22"/>
                </w:rPr>
              </w:rPrChange>
            </w:rPr>
            <w:delText>TRACTOR will help develop a structure to effectively manage</w:delText>
          </w:r>
        </w:del>
      </w:ins>
      <w:ins w:id="337" w:author="Tom Siekman" w:date="2016-04-14T18:57:00Z">
        <w:del w:id="338" w:author="Pete Dame" w:date="2017-01-24T10:54:00Z">
          <w:r w:rsidRPr="003D0832" w:rsidDel="003D0832">
            <w:rPr>
              <w:sz w:val="22"/>
              <w:szCs w:val="22"/>
              <w:highlight w:val="yellow"/>
              <w:rPrChange w:id="339" w:author="Pete Dame" w:date="2017-01-24T10:55:00Z">
                <w:rPr>
                  <w:b/>
                  <w:sz w:val="22"/>
                  <w:szCs w:val="22"/>
                </w:rPr>
              </w:rPrChange>
            </w:rPr>
            <w:delText xml:space="preserve"> and grow </w:delText>
          </w:r>
        </w:del>
      </w:ins>
      <w:ins w:id="340" w:author="Tom Siekman" w:date="2016-04-14T19:00:00Z">
        <w:del w:id="341" w:author="Pete Dame" w:date="2017-01-24T10:54:00Z">
          <w:r w:rsidRPr="003D0832" w:rsidDel="003D0832">
            <w:rPr>
              <w:sz w:val="22"/>
              <w:szCs w:val="22"/>
              <w:highlight w:val="yellow"/>
              <w:rPrChange w:id="342" w:author="Pete Dame" w:date="2017-01-24T10:55:00Z">
                <w:rPr>
                  <w:b/>
                  <w:sz w:val="22"/>
                  <w:szCs w:val="22"/>
                </w:rPr>
              </w:rPrChange>
            </w:rPr>
            <w:delText>those</w:delText>
          </w:r>
        </w:del>
      </w:ins>
      <w:ins w:id="343" w:author="Tom Siekman" w:date="2016-04-14T18:57:00Z">
        <w:del w:id="344" w:author="Pete Dame" w:date="2017-01-24T10:54:00Z">
          <w:r w:rsidRPr="003D0832" w:rsidDel="003D0832">
            <w:rPr>
              <w:sz w:val="22"/>
              <w:szCs w:val="22"/>
              <w:highlight w:val="yellow"/>
              <w:rPrChange w:id="345" w:author="Pete Dame" w:date="2017-01-24T10:55:00Z">
                <w:rPr>
                  <w:b/>
                  <w:sz w:val="22"/>
                  <w:szCs w:val="22"/>
                </w:rPr>
              </w:rPrChange>
            </w:rPr>
            <w:delText xml:space="preserve"> relationship</w:delText>
          </w:r>
        </w:del>
      </w:ins>
      <w:ins w:id="346" w:author="Tom Siekman" w:date="2016-04-14T19:00:00Z">
        <w:del w:id="347" w:author="Pete Dame" w:date="2017-01-24T10:54:00Z">
          <w:r w:rsidRPr="003D0832" w:rsidDel="003D0832">
            <w:rPr>
              <w:sz w:val="22"/>
              <w:szCs w:val="22"/>
              <w:highlight w:val="yellow"/>
              <w:rPrChange w:id="348" w:author="Pete Dame" w:date="2017-01-24T10:55:00Z">
                <w:rPr>
                  <w:b/>
                  <w:sz w:val="22"/>
                  <w:szCs w:val="22"/>
                </w:rPr>
              </w:rPrChange>
            </w:rPr>
            <w:delText>s</w:delText>
          </w:r>
        </w:del>
      </w:ins>
      <w:ins w:id="349" w:author="Tom Siekman" w:date="2016-04-14T18:57:00Z">
        <w:del w:id="350" w:author="Pete Dame" w:date="2017-01-24T10:54:00Z">
          <w:r w:rsidRPr="003D0832" w:rsidDel="003D0832">
            <w:rPr>
              <w:sz w:val="22"/>
              <w:szCs w:val="22"/>
              <w:highlight w:val="yellow"/>
              <w:rPrChange w:id="351" w:author="Pete Dame" w:date="2017-01-24T10:55:00Z">
                <w:rPr>
                  <w:b/>
                  <w:sz w:val="22"/>
                  <w:szCs w:val="22"/>
                </w:rPr>
              </w:rPrChange>
            </w:rPr>
            <w:delText>.</w:delText>
          </w:r>
        </w:del>
      </w:ins>
      <w:del w:id="352" w:author="Pete Dame" w:date="2017-01-24T10:54:00Z">
        <w:r w:rsidR="00EA1329" w:rsidRPr="003D0832" w:rsidDel="003D0832">
          <w:rPr>
            <w:sz w:val="22"/>
            <w:szCs w:val="22"/>
            <w:highlight w:val="yellow"/>
          </w:rPr>
          <w:delText>_____________________________________</w:delText>
        </w:r>
      </w:del>
      <w:ins w:id="353" w:author="Pete Dame" w:date="2017-01-24T10:54:00Z">
        <w:r w:rsidR="003D0832" w:rsidRPr="003D0832">
          <w:rPr>
            <w:sz w:val="22"/>
            <w:szCs w:val="22"/>
            <w:highlight w:val="yellow"/>
            <w:rPrChange w:id="354" w:author="Pete Dame" w:date="2017-01-24T10:55:00Z">
              <w:rPr>
                <w:b/>
                <w:sz w:val="22"/>
                <w:szCs w:val="22"/>
              </w:rPr>
            </w:rPrChange>
          </w:rPr>
          <w:t>Detailed description of services to be provided</w:t>
        </w:r>
      </w:ins>
    </w:p>
    <w:p w14:paraId="32E0848F" w14:textId="77777777" w:rsidR="00EA1329" w:rsidRPr="00BD234F" w:rsidRDefault="00EA1329" w:rsidP="00BD234F">
      <w:pPr>
        <w:rPr>
          <w:b/>
          <w:sz w:val="22"/>
          <w:szCs w:val="22"/>
        </w:rPr>
      </w:pPr>
    </w:p>
    <w:p w14:paraId="6A4A39D6" w14:textId="77777777" w:rsidR="00EA1329" w:rsidDel="00F058C6" w:rsidRDefault="00EA1329" w:rsidP="00BD234F">
      <w:pPr>
        <w:widowControl w:val="0"/>
        <w:autoSpaceDE w:val="0"/>
        <w:autoSpaceDN w:val="0"/>
        <w:adjustRightInd w:val="0"/>
        <w:spacing w:line="280" w:lineRule="atLeast"/>
        <w:rPr>
          <w:del w:id="355" w:author="Pete Dame" w:date="2017-01-24T10:56:00Z"/>
          <w:b/>
          <w:sz w:val="22"/>
          <w:szCs w:val="22"/>
        </w:rPr>
      </w:pPr>
    </w:p>
    <w:p w14:paraId="3C99C96B" w14:textId="77777777" w:rsidR="00F058C6" w:rsidRDefault="00F058C6" w:rsidP="00BD234F">
      <w:pPr>
        <w:rPr>
          <w:ins w:id="356" w:author="Pete Dame" w:date="2017-01-24T10:56:00Z"/>
          <w:b/>
          <w:sz w:val="22"/>
          <w:szCs w:val="22"/>
        </w:rPr>
      </w:pPr>
    </w:p>
    <w:p w14:paraId="72D0DF51" w14:textId="77777777" w:rsidR="00F058C6" w:rsidRDefault="00F058C6" w:rsidP="00BD234F">
      <w:pPr>
        <w:rPr>
          <w:ins w:id="357" w:author="Pete Dame" w:date="2017-01-24T10:56:00Z"/>
          <w:b/>
          <w:sz w:val="22"/>
          <w:szCs w:val="22"/>
        </w:rPr>
      </w:pPr>
    </w:p>
    <w:p w14:paraId="52141146" w14:textId="77777777" w:rsidR="00F058C6" w:rsidRDefault="00F058C6" w:rsidP="00BD234F">
      <w:pPr>
        <w:rPr>
          <w:ins w:id="358" w:author="Pete Dame" w:date="2017-01-24T10:56:00Z"/>
          <w:b/>
          <w:sz w:val="22"/>
          <w:szCs w:val="22"/>
        </w:rPr>
      </w:pPr>
    </w:p>
    <w:p w14:paraId="66E7852A" w14:textId="77777777" w:rsidR="00F058C6" w:rsidRDefault="00F058C6" w:rsidP="00BD234F">
      <w:pPr>
        <w:rPr>
          <w:ins w:id="359" w:author="Pete Dame" w:date="2017-01-24T10:56:00Z"/>
          <w:b/>
          <w:sz w:val="22"/>
          <w:szCs w:val="22"/>
        </w:rPr>
      </w:pPr>
    </w:p>
    <w:p w14:paraId="5AEC9B2F" w14:textId="77777777" w:rsidR="00F058C6" w:rsidRDefault="00F058C6" w:rsidP="00BD234F">
      <w:pPr>
        <w:rPr>
          <w:ins w:id="360" w:author="Pete Dame" w:date="2017-01-24T10:56:00Z"/>
          <w:b/>
          <w:sz w:val="22"/>
          <w:szCs w:val="22"/>
        </w:rPr>
      </w:pPr>
    </w:p>
    <w:p w14:paraId="420A4EBD" w14:textId="77777777" w:rsidR="00F058C6" w:rsidRDefault="00F058C6" w:rsidP="00BD234F">
      <w:pPr>
        <w:rPr>
          <w:ins w:id="361" w:author="Pete Dame" w:date="2017-01-24T10:56:00Z"/>
          <w:b/>
          <w:sz w:val="22"/>
          <w:szCs w:val="22"/>
        </w:rPr>
      </w:pPr>
    </w:p>
    <w:p w14:paraId="207B7B62" w14:textId="77777777" w:rsidR="00F058C6" w:rsidRDefault="00F058C6" w:rsidP="00BD234F">
      <w:pPr>
        <w:rPr>
          <w:ins w:id="362" w:author="Pete Dame" w:date="2017-01-24T10:56:00Z"/>
          <w:b/>
          <w:sz w:val="22"/>
          <w:szCs w:val="22"/>
        </w:rPr>
      </w:pPr>
    </w:p>
    <w:p w14:paraId="3C392675" w14:textId="77777777" w:rsidR="00F058C6" w:rsidRDefault="00F058C6" w:rsidP="00BD234F">
      <w:pPr>
        <w:rPr>
          <w:ins w:id="363" w:author="Pete Dame" w:date="2017-01-24T10:56:00Z"/>
          <w:b/>
          <w:sz w:val="22"/>
          <w:szCs w:val="22"/>
        </w:rPr>
      </w:pPr>
    </w:p>
    <w:p w14:paraId="778537C2" w14:textId="77777777" w:rsidR="00F058C6" w:rsidRDefault="00F058C6" w:rsidP="00BD234F">
      <w:pPr>
        <w:rPr>
          <w:ins w:id="364" w:author="Pete Dame" w:date="2017-01-24T10:56:00Z"/>
          <w:b/>
          <w:sz w:val="22"/>
          <w:szCs w:val="22"/>
        </w:rPr>
      </w:pPr>
    </w:p>
    <w:p w14:paraId="4CB904D6" w14:textId="77777777" w:rsidR="00F058C6" w:rsidRDefault="00F058C6" w:rsidP="00BD234F">
      <w:pPr>
        <w:rPr>
          <w:ins w:id="365" w:author="Pete Dame" w:date="2017-01-24T10:56:00Z"/>
          <w:b/>
          <w:sz w:val="22"/>
          <w:szCs w:val="22"/>
        </w:rPr>
      </w:pPr>
    </w:p>
    <w:p w14:paraId="70FB6D37" w14:textId="77777777" w:rsidR="00F058C6" w:rsidRDefault="00F058C6" w:rsidP="00BD234F">
      <w:pPr>
        <w:rPr>
          <w:ins w:id="366" w:author="Pete Dame" w:date="2017-01-24T10:56:00Z"/>
          <w:b/>
          <w:sz w:val="22"/>
          <w:szCs w:val="22"/>
        </w:rPr>
      </w:pPr>
    </w:p>
    <w:p w14:paraId="7899D143" w14:textId="77777777" w:rsidR="00F058C6" w:rsidRPr="00BD234F" w:rsidRDefault="00F058C6" w:rsidP="00BD234F">
      <w:pPr>
        <w:rPr>
          <w:ins w:id="367" w:author="Pete Dame" w:date="2017-01-24T10:56:00Z"/>
          <w:b/>
          <w:sz w:val="22"/>
          <w:szCs w:val="22"/>
        </w:rPr>
      </w:pPr>
    </w:p>
    <w:p w14:paraId="3FFDE1F7" w14:textId="77777777" w:rsidR="00EA1329" w:rsidDel="00F058C6" w:rsidRDefault="00EA1329" w:rsidP="00BD234F">
      <w:pPr>
        <w:widowControl w:val="0"/>
        <w:autoSpaceDE w:val="0"/>
        <w:autoSpaceDN w:val="0"/>
        <w:adjustRightInd w:val="0"/>
        <w:spacing w:line="280" w:lineRule="atLeast"/>
        <w:rPr>
          <w:del w:id="368" w:author="Pete Dame" w:date="2017-01-24T10:56:00Z"/>
          <w:b/>
          <w:sz w:val="22"/>
          <w:szCs w:val="22"/>
        </w:rPr>
      </w:pPr>
    </w:p>
    <w:p w14:paraId="09D2867E" w14:textId="77777777" w:rsidR="00F058C6" w:rsidRDefault="00F058C6" w:rsidP="00BD234F">
      <w:pPr>
        <w:rPr>
          <w:ins w:id="369" w:author="Pete Dame" w:date="2017-01-24T10:56:00Z"/>
          <w:b/>
          <w:sz w:val="22"/>
          <w:szCs w:val="22"/>
        </w:rPr>
      </w:pPr>
    </w:p>
    <w:p w14:paraId="6C7E475E" w14:textId="77777777" w:rsidR="00F058C6" w:rsidRPr="00BD234F" w:rsidRDefault="00F058C6" w:rsidP="00DC7635">
      <w:pPr>
        <w:jc w:val="center"/>
        <w:outlineLvl w:val="0"/>
        <w:rPr>
          <w:ins w:id="370" w:author="Pete Dame" w:date="2017-01-24T10:56:00Z"/>
          <w:b/>
          <w:sz w:val="22"/>
          <w:szCs w:val="22"/>
          <w:u w:val="single"/>
        </w:rPr>
      </w:pPr>
      <w:ins w:id="371" w:author="Pete Dame" w:date="2017-01-24T10:56:00Z">
        <w:r w:rsidRPr="00BD234F">
          <w:rPr>
            <w:b/>
            <w:sz w:val="22"/>
            <w:szCs w:val="22"/>
            <w:u w:val="single"/>
          </w:rPr>
          <w:t>EXHIBIT A</w:t>
        </w:r>
        <w:r>
          <w:rPr>
            <w:b/>
            <w:sz w:val="22"/>
            <w:szCs w:val="22"/>
            <w:u w:val="single"/>
          </w:rPr>
          <w:t xml:space="preserve"> (Continued)</w:t>
        </w:r>
      </w:ins>
    </w:p>
    <w:p w14:paraId="4384D8CF" w14:textId="77777777" w:rsidR="00F058C6" w:rsidRPr="00BD234F" w:rsidRDefault="00F058C6" w:rsidP="00BD234F">
      <w:pPr>
        <w:rPr>
          <w:ins w:id="372" w:author="Pete Dame" w:date="2017-01-24T10:56:00Z"/>
          <w:b/>
          <w:sz w:val="22"/>
          <w:szCs w:val="22"/>
        </w:rPr>
      </w:pPr>
    </w:p>
    <w:p w14:paraId="5A7E5A2F" w14:textId="77777777" w:rsidR="00EA1329" w:rsidRPr="00BD234F" w:rsidRDefault="00DC22BA" w:rsidP="00DC7635">
      <w:pPr>
        <w:widowControl w:val="0"/>
        <w:autoSpaceDE w:val="0"/>
        <w:autoSpaceDN w:val="0"/>
        <w:adjustRightInd w:val="0"/>
        <w:spacing w:line="280" w:lineRule="atLeast"/>
        <w:outlineLvl w:val="0"/>
        <w:rPr>
          <w:rFonts w:cs="Times"/>
          <w:b/>
          <w:sz w:val="22"/>
          <w:szCs w:val="22"/>
        </w:rPr>
      </w:pPr>
      <w:r>
        <w:rPr>
          <w:rFonts w:cs="Times"/>
          <w:b/>
          <w:sz w:val="22"/>
          <w:szCs w:val="22"/>
        </w:rPr>
        <w:t>Stack Construction Technologies</w:t>
      </w:r>
    </w:p>
    <w:p w14:paraId="3C56A6E0" w14:textId="77777777" w:rsidR="00EA1329" w:rsidRPr="00BD234F" w:rsidRDefault="00EA1329" w:rsidP="00BD234F">
      <w:pPr>
        <w:widowControl w:val="0"/>
        <w:autoSpaceDE w:val="0"/>
        <w:autoSpaceDN w:val="0"/>
        <w:adjustRightInd w:val="0"/>
        <w:spacing w:line="280" w:lineRule="atLeast"/>
        <w:rPr>
          <w:rFonts w:cs="Times"/>
          <w:sz w:val="22"/>
          <w:szCs w:val="22"/>
        </w:rPr>
      </w:pPr>
    </w:p>
    <w:p w14:paraId="634CA522"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E67E751"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By: _______________________________________      _________________________________</w:t>
      </w:r>
    </w:p>
    <w:p w14:paraId="4321B95C" w14:textId="77777777" w:rsidR="00EA1329" w:rsidRPr="00BD234F" w:rsidRDefault="00EA1329" w:rsidP="00BD234F">
      <w:pPr>
        <w:widowControl w:val="0"/>
        <w:autoSpaceDE w:val="0"/>
        <w:autoSpaceDN w:val="0"/>
        <w:adjustRightInd w:val="0"/>
        <w:spacing w:line="280" w:lineRule="atLeast"/>
        <w:rPr>
          <w:rFonts w:cs="Times"/>
          <w:i/>
          <w:sz w:val="22"/>
          <w:szCs w:val="22"/>
        </w:rPr>
      </w:pPr>
      <w:r w:rsidRPr="00BD234F">
        <w:rPr>
          <w:rFonts w:cs="Times"/>
          <w:i/>
          <w:sz w:val="22"/>
          <w:szCs w:val="22"/>
        </w:rPr>
        <w:t xml:space="preserve">      Signature                                                                     Date</w:t>
      </w:r>
    </w:p>
    <w:p w14:paraId="7FD0DB54"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A7B2EB7" w14:textId="77777777" w:rsidR="00EA1329" w:rsidRPr="00BD234F" w:rsidRDefault="00EA1329" w:rsidP="00BD234F">
      <w:pPr>
        <w:widowControl w:val="0"/>
        <w:autoSpaceDE w:val="0"/>
        <w:autoSpaceDN w:val="0"/>
        <w:adjustRightInd w:val="0"/>
        <w:spacing w:line="280" w:lineRule="atLeast"/>
        <w:rPr>
          <w:rFonts w:cs="Times"/>
          <w:sz w:val="22"/>
          <w:szCs w:val="22"/>
        </w:rPr>
      </w:pPr>
    </w:p>
    <w:p w14:paraId="32BBC613"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 xml:space="preserve">      _______________________________________     _________________________________ </w:t>
      </w:r>
    </w:p>
    <w:p w14:paraId="68AA8517" w14:textId="77777777" w:rsidR="00EA1329" w:rsidRPr="00BD234F" w:rsidRDefault="00EA1329" w:rsidP="00BD234F">
      <w:pPr>
        <w:rPr>
          <w:i/>
          <w:sz w:val="22"/>
          <w:szCs w:val="22"/>
        </w:rPr>
      </w:pPr>
      <w:r w:rsidRPr="00BD234F">
        <w:rPr>
          <w:i/>
          <w:sz w:val="22"/>
          <w:szCs w:val="22"/>
        </w:rPr>
        <w:t xml:space="preserve">       Print Name                                                                       Title</w:t>
      </w:r>
    </w:p>
    <w:p w14:paraId="70C0BA6A" w14:textId="77777777" w:rsidR="00EA1329" w:rsidRPr="00BD234F" w:rsidRDefault="00EA1329" w:rsidP="00BD234F">
      <w:pPr>
        <w:rPr>
          <w:i/>
          <w:sz w:val="22"/>
          <w:szCs w:val="22"/>
        </w:rPr>
      </w:pPr>
    </w:p>
    <w:p w14:paraId="2CBC6666" w14:textId="77777777" w:rsidR="00EA1329" w:rsidRPr="00BD234F" w:rsidRDefault="00EA1329" w:rsidP="00BD234F">
      <w:pPr>
        <w:rPr>
          <w:b/>
          <w:sz w:val="22"/>
          <w:szCs w:val="22"/>
        </w:rPr>
      </w:pPr>
    </w:p>
    <w:p w14:paraId="52B1347D" w14:textId="77777777" w:rsidR="00EA1329" w:rsidRPr="00BD234F" w:rsidRDefault="00EA1329" w:rsidP="00DC7635">
      <w:pPr>
        <w:outlineLvl w:val="0"/>
        <w:rPr>
          <w:b/>
          <w:sz w:val="22"/>
          <w:szCs w:val="22"/>
        </w:rPr>
      </w:pPr>
      <w:r w:rsidRPr="00BD234F">
        <w:rPr>
          <w:b/>
          <w:sz w:val="22"/>
          <w:szCs w:val="22"/>
        </w:rPr>
        <w:t>CONTRACTOR</w:t>
      </w:r>
    </w:p>
    <w:p w14:paraId="73378CA7" w14:textId="77777777" w:rsidR="00EA1329" w:rsidRPr="00BD234F" w:rsidRDefault="00EA1329" w:rsidP="00BD234F">
      <w:pPr>
        <w:rPr>
          <w:i/>
          <w:sz w:val="22"/>
          <w:szCs w:val="22"/>
        </w:rPr>
      </w:pPr>
    </w:p>
    <w:p w14:paraId="351BDC6D"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8E421E2"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By: _______________________________________      _________________________________</w:t>
      </w:r>
    </w:p>
    <w:p w14:paraId="32F49E3D" w14:textId="77777777" w:rsidR="00EA1329" w:rsidRPr="00BD234F" w:rsidRDefault="00EA1329" w:rsidP="00BD234F">
      <w:pPr>
        <w:widowControl w:val="0"/>
        <w:autoSpaceDE w:val="0"/>
        <w:autoSpaceDN w:val="0"/>
        <w:adjustRightInd w:val="0"/>
        <w:spacing w:line="280" w:lineRule="atLeast"/>
        <w:rPr>
          <w:rFonts w:cs="Times"/>
          <w:i/>
          <w:sz w:val="22"/>
          <w:szCs w:val="22"/>
        </w:rPr>
      </w:pPr>
      <w:r w:rsidRPr="00BD234F">
        <w:rPr>
          <w:rFonts w:cs="Times"/>
          <w:i/>
          <w:sz w:val="22"/>
          <w:szCs w:val="22"/>
        </w:rPr>
        <w:t xml:space="preserve">      Signature                                                                     Date</w:t>
      </w:r>
    </w:p>
    <w:p w14:paraId="6D675A68" w14:textId="77777777" w:rsidR="00EA1329" w:rsidRPr="00BD234F" w:rsidRDefault="00EA1329" w:rsidP="00BD234F">
      <w:pPr>
        <w:widowControl w:val="0"/>
        <w:autoSpaceDE w:val="0"/>
        <w:autoSpaceDN w:val="0"/>
        <w:adjustRightInd w:val="0"/>
        <w:spacing w:line="280" w:lineRule="atLeast"/>
        <w:rPr>
          <w:rFonts w:cs="Times"/>
          <w:sz w:val="22"/>
          <w:szCs w:val="22"/>
        </w:rPr>
      </w:pPr>
    </w:p>
    <w:p w14:paraId="3104363A" w14:textId="77777777" w:rsidR="00EA1329" w:rsidRPr="00BD234F" w:rsidRDefault="00EA1329" w:rsidP="00BD234F">
      <w:pPr>
        <w:widowControl w:val="0"/>
        <w:autoSpaceDE w:val="0"/>
        <w:autoSpaceDN w:val="0"/>
        <w:adjustRightInd w:val="0"/>
        <w:spacing w:line="280" w:lineRule="atLeast"/>
        <w:rPr>
          <w:rFonts w:cs="Times"/>
          <w:sz w:val="22"/>
          <w:szCs w:val="22"/>
        </w:rPr>
      </w:pPr>
    </w:p>
    <w:p w14:paraId="09A11F06" w14:textId="77777777" w:rsidR="00EA1329" w:rsidRPr="00BD234F" w:rsidRDefault="00EA1329" w:rsidP="00BD234F">
      <w:pPr>
        <w:widowControl w:val="0"/>
        <w:autoSpaceDE w:val="0"/>
        <w:autoSpaceDN w:val="0"/>
        <w:adjustRightInd w:val="0"/>
        <w:spacing w:line="280" w:lineRule="atLeast"/>
        <w:rPr>
          <w:rFonts w:cs="Times"/>
          <w:sz w:val="22"/>
          <w:szCs w:val="22"/>
        </w:rPr>
      </w:pPr>
      <w:r w:rsidRPr="00BD234F">
        <w:rPr>
          <w:rFonts w:cs="Times"/>
          <w:sz w:val="22"/>
          <w:szCs w:val="22"/>
        </w:rPr>
        <w:t xml:space="preserve">      _______________________________________     _________________________________ </w:t>
      </w:r>
    </w:p>
    <w:p w14:paraId="052FD564" w14:textId="77777777" w:rsidR="00EA1329" w:rsidRPr="00BD234F" w:rsidRDefault="00EA1329" w:rsidP="00BD234F">
      <w:pPr>
        <w:rPr>
          <w:i/>
          <w:sz w:val="22"/>
          <w:szCs w:val="22"/>
        </w:rPr>
      </w:pPr>
      <w:r w:rsidRPr="00BD234F">
        <w:rPr>
          <w:i/>
          <w:sz w:val="22"/>
          <w:szCs w:val="22"/>
        </w:rPr>
        <w:t xml:space="preserve">       Print Name                                                                       Title</w:t>
      </w:r>
    </w:p>
    <w:p w14:paraId="171A1740" w14:textId="77777777" w:rsidR="004B3918" w:rsidRPr="00BD234F" w:rsidRDefault="004B3918" w:rsidP="00BD234F">
      <w:pPr>
        <w:rPr>
          <w:sz w:val="22"/>
          <w:szCs w:val="22"/>
        </w:rPr>
      </w:pPr>
    </w:p>
    <w:sectPr w:rsidR="004B3918" w:rsidRPr="00BD234F" w:rsidSect="00BD234F">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47008" w14:textId="77777777" w:rsidR="001D1EFA" w:rsidRDefault="001D1EFA" w:rsidP="0005309B">
      <w:r>
        <w:separator/>
      </w:r>
    </w:p>
  </w:endnote>
  <w:endnote w:type="continuationSeparator" w:id="0">
    <w:p w14:paraId="6280E373" w14:textId="77777777" w:rsidR="001D1EFA" w:rsidRDefault="001D1EFA" w:rsidP="0005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C7364" w14:textId="77777777" w:rsidR="00E95165" w:rsidRDefault="001D1EFA">
    <w:pPr>
      <w:pStyle w:val="Footer"/>
    </w:pPr>
    <w:customXmlInsRangeStart w:id="380" w:author="Tom Siekman" w:date="2016-04-14T19:15:00Z"/>
    <w:sdt>
      <w:sdtPr>
        <w:id w:val="969400743"/>
        <w:placeholder>
          <w:docPart w:val="CA7C89F718CF2141B4E9045E44E94DB5"/>
        </w:placeholder>
        <w:temporary/>
        <w:showingPlcHdr/>
      </w:sdtPr>
      <w:sdtEndPr/>
      <w:sdtContent>
        <w:customXmlInsRangeEnd w:id="380"/>
        <w:ins w:id="381" w:author="Tom Siekman" w:date="2016-04-14T19:15:00Z">
          <w:r w:rsidR="00E95165">
            <w:t>[Type text]</w:t>
          </w:r>
        </w:ins>
        <w:customXmlInsRangeStart w:id="382" w:author="Tom Siekman" w:date="2016-04-14T19:15:00Z"/>
      </w:sdtContent>
    </w:sdt>
    <w:customXmlInsRangeEnd w:id="382"/>
    <w:ins w:id="383" w:author="Tom Siekman" w:date="2016-04-14T19:15:00Z">
      <w:r w:rsidR="00E95165">
        <w:ptab w:relativeTo="margin" w:alignment="center" w:leader="none"/>
      </w:r>
    </w:ins>
    <w:customXmlInsRangeStart w:id="384" w:author="Tom Siekman" w:date="2016-04-14T19:15:00Z"/>
    <w:sdt>
      <w:sdtPr>
        <w:id w:val="969400748"/>
        <w:placeholder>
          <w:docPart w:val="96714CCBF9E27C4F830976E69BA7D20F"/>
        </w:placeholder>
        <w:temporary/>
        <w:showingPlcHdr/>
      </w:sdtPr>
      <w:sdtEndPr/>
      <w:sdtContent>
        <w:customXmlInsRangeEnd w:id="384"/>
        <w:ins w:id="385" w:author="Tom Siekman" w:date="2016-04-14T19:15:00Z">
          <w:r w:rsidR="00E95165">
            <w:t>[Type text]</w:t>
          </w:r>
        </w:ins>
        <w:customXmlInsRangeStart w:id="386" w:author="Tom Siekman" w:date="2016-04-14T19:15:00Z"/>
      </w:sdtContent>
    </w:sdt>
    <w:customXmlInsRangeEnd w:id="386"/>
    <w:ins w:id="387" w:author="Tom Siekman" w:date="2016-04-14T19:15:00Z">
      <w:r w:rsidR="00E95165">
        <w:ptab w:relativeTo="margin" w:alignment="right" w:leader="none"/>
      </w:r>
    </w:ins>
    <w:customXmlInsRangeStart w:id="388" w:author="Tom Siekman" w:date="2016-04-14T19:15:00Z"/>
    <w:sdt>
      <w:sdtPr>
        <w:id w:val="969400753"/>
        <w:placeholder>
          <w:docPart w:val="1296AE79B828DB41A58432B272ABDCCD"/>
        </w:placeholder>
        <w:temporary/>
        <w:showingPlcHdr/>
      </w:sdtPr>
      <w:sdtEndPr/>
      <w:sdtContent>
        <w:customXmlInsRangeEnd w:id="388"/>
        <w:ins w:id="389" w:author="Tom Siekman" w:date="2016-04-14T19:15:00Z">
          <w:r w:rsidR="00E95165">
            <w:t>[Type text]</w:t>
          </w:r>
        </w:ins>
        <w:customXmlInsRangeStart w:id="390" w:author="Tom Siekman" w:date="2016-04-14T19:15:00Z"/>
      </w:sdtContent>
    </w:sdt>
    <w:customXmlInsRangeEnd w:id="39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A537A" w14:textId="32337E7A" w:rsidR="00E95165" w:rsidRPr="0005309B" w:rsidRDefault="00E95165">
    <w:pPr>
      <w:pStyle w:val="Footer"/>
      <w:rPr>
        <w:sz w:val="20"/>
        <w:rPrChange w:id="391" w:author="Tom Siekman" w:date="2016-04-14T19:15:00Z">
          <w:rPr/>
        </w:rPrChange>
      </w:rPr>
    </w:pPr>
    <w:ins w:id="392" w:author="Tom Siekman" w:date="2016-04-14T19:15:00Z">
      <w:r w:rsidRPr="0005309B">
        <w:rPr>
          <w:sz w:val="20"/>
          <w:rPrChange w:id="393" w:author="Tom Siekman" w:date="2016-04-14T19:15:00Z">
            <w:rPr/>
          </w:rPrChange>
        </w:rPr>
        <w:t xml:space="preserve">Confidential </w:t>
      </w:r>
      <w:r w:rsidRPr="0005309B">
        <w:rPr>
          <w:sz w:val="20"/>
          <w:rPrChange w:id="394" w:author="Tom Siekman" w:date="2016-04-14T19:15:00Z">
            <w:rPr/>
          </w:rPrChange>
        </w:rPr>
        <w:ptab w:relativeTo="margin" w:alignment="center" w:leader="none"/>
      </w:r>
      <w:r w:rsidRPr="0005309B">
        <w:rPr>
          <w:sz w:val="20"/>
          <w:rPrChange w:id="395" w:author="Tom Siekman" w:date="2016-04-14T19:15:00Z">
            <w:rPr/>
          </w:rPrChange>
        </w:rPr>
        <w:fldChar w:fldCharType="begin"/>
      </w:r>
      <w:r w:rsidRPr="0005309B">
        <w:rPr>
          <w:sz w:val="20"/>
          <w:rPrChange w:id="396" w:author="Tom Siekman" w:date="2016-04-14T19:15:00Z">
            <w:rPr/>
          </w:rPrChange>
        </w:rPr>
        <w:instrText xml:space="preserve"> PAGE </w:instrText>
      </w:r>
    </w:ins>
    <w:r w:rsidRPr="0005309B">
      <w:rPr>
        <w:sz w:val="20"/>
        <w:rPrChange w:id="397" w:author="Tom Siekman" w:date="2016-04-14T19:15:00Z">
          <w:rPr/>
        </w:rPrChange>
      </w:rPr>
      <w:fldChar w:fldCharType="separate"/>
    </w:r>
    <w:r w:rsidR="00B0211D">
      <w:rPr>
        <w:noProof/>
        <w:sz w:val="20"/>
      </w:rPr>
      <w:t>13</w:t>
    </w:r>
    <w:ins w:id="398" w:author="Tom Siekman" w:date="2016-04-14T19:15:00Z">
      <w:r w:rsidRPr="0005309B">
        <w:rPr>
          <w:sz w:val="20"/>
          <w:rPrChange w:id="399" w:author="Tom Siekman" w:date="2016-04-14T19:15:00Z">
            <w:rPr/>
          </w:rPrChange>
        </w:rPr>
        <w:fldChar w:fldCharType="end"/>
      </w:r>
      <w:r w:rsidRPr="0005309B">
        <w:rPr>
          <w:sz w:val="20"/>
          <w:rPrChange w:id="400" w:author="Tom Siekman" w:date="2016-04-14T19:15:00Z">
            <w:rPr/>
          </w:rPrChange>
        </w:rPr>
        <w:ptab w:relativeTo="margin" w:alignment="right" w:leader="none"/>
      </w:r>
      <w:r w:rsidRPr="0005309B">
        <w:rPr>
          <w:sz w:val="20"/>
          <w:rPrChange w:id="401" w:author="Tom Siekman" w:date="2016-04-14T19:15:00Z">
            <w:rPr/>
          </w:rPrChange>
        </w:rPr>
        <w:fldChar w:fldCharType="begin"/>
      </w:r>
      <w:r w:rsidRPr="0005309B">
        <w:rPr>
          <w:sz w:val="20"/>
          <w:rPrChange w:id="402" w:author="Tom Siekman" w:date="2016-04-14T19:15:00Z">
            <w:rPr/>
          </w:rPrChange>
        </w:rPr>
        <w:instrText xml:space="preserve"> DATE \@ "M/d/yy" </w:instrText>
      </w:r>
    </w:ins>
    <w:r w:rsidRPr="0005309B">
      <w:rPr>
        <w:sz w:val="20"/>
        <w:rPrChange w:id="403" w:author="Tom Siekman" w:date="2016-04-14T19:15:00Z">
          <w:rPr/>
        </w:rPrChange>
      </w:rPr>
      <w:fldChar w:fldCharType="separate"/>
    </w:r>
    <w:ins w:id="404" w:author=" " w:date="2017-12-17T08:42:00Z">
      <w:r w:rsidR="00B0211D">
        <w:rPr>
          <w:noProof/>
          <w:sz w:val="20"/>
        </w:rPr>
        <w:t>12/17/17</w:t>
      </w:r>
    </w:ins>
    <w:ins w:id="405" w:author="Kevin McClory" w:date="2017-12-15T08:38:00Z">
      <w:del w:id="406" w:author=" " w:date="2017-12-17T08:42:00Z">
        <w:r w:rsidR="00DC7635" w:rsidDel="00B0211D">
          <w:rPr>
            <w:noProof/>
            <w:sz w:val="20"/>
          </w:rPr>
          <w:delText>12/15/17</w:delText>
        </w:r>
      </w:del>
    </w:ins>
    <w:ins w:id="407" w:author="Rachel Von Nida" w:date="2017-12-14T08:17:00Z">
      <w:del w:id="408" w:author=" " w:date="2017-12-17T08:42:00Z">
        <w:r w:rsidR="00F31229" w:rsidDel="00B0211D">
          <w:rPr>
            <w:noProof/>
            <w:sz w:val="20"/>
          </w:rPr>
          <w:delText>12/14/17</w:delText>
        </w:r>
      </w:del>
    </w:ins>
    <w:ins w:id="409" w:author="Pete Dame" w:date="2017-01-24T10:35:00Z">
      <w:del w:id="410" w:author=" " w:date="2017-12-17T08:42:00Z">
        <w:r w:rsidR="0053320E" w:rsidDel="00B0211D">
          <w:rPr>
            <w:noProof/>
            <w:sz w:val="20"/>
          </w:rPr>
          <w:delText>1/24/17</w:delText>
        </w:r>
      </w:del>
    </w:ins>
    <w:ins w:id="411" w:author="Jane Baysore" w:date="2016-05-23T16:18:00Z">
      <w:del w:id="412" w:author=" " w:date="2017-12-17T08:42:00Z">
        <w:r w:rsidR="009F202E" w:rsidDel="00B0211D">
          <w:rPr>
            <w:noProof/>
            <w:sz w:val="20"/>
          </w:rPr>
          <w:delText>5/23/16</w:delText>
        </w:r>
      </w:del>
    </w:ins>
    <w:ins w:id="413" w:author="Jeff Ficke" w:date="2016-04-15T11:24:00Z">
      <w:del w:id="414" w:author=" " w:date="2017-12-17T08:42:00Z">
        <w:r w:rsidR="008B5188" w:rsidDel="00B0211D">
          <w:rPr>
            <w:noProof/>
            <w:sz w:val="20"/>
          </w:rPr>
          <w:delText>4/15/16</w:delText>
        </w:r>
      </w:del>
    </w:ins>
    <w:ins w:id="415" w:author="Tom Siekman" w:date="2016-04-14T19:15:00Z">
      <w:del w:id="416" w:author=" " w:date="2017-12-17T08:42:00Z">
        <w:r w:rsidRPr="0005309B" w:rsidDel="00B0211D">
          <w:rPr>
            <w:noProof/>
            <w:sz w:val="20"/>
            <w:rPrChange w:id="417" w:author="Tom Siekman" w:date="2016-04-14T19:15:00Z">
              <w:rPr>
                <w:noProof/>
              </w:rPr>
            </w:rPrChange>
          </w:rPr>
          <w:delText>4/10/16</w:delText>
        </w:r>
      </w:del>
      <w:r w:rsidRPr="0005309B">
        <w:rPr>
          <w:sz w:val="20"/>
          <w:rPrChange w:id="418" w:author="Tom Siekman" w:date="2016-04-14T19:15:00Z">
            <w:rPr/>
          </w:rPrChange>
        </w:rP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34182" w14:textId="77777777" w:rsidR="001D1EFA" w:rsidRDefault="001D1EFA" w:rsidP="0005309B">
      <w:r>
        <w:separator/>
      </w:r>
    </w:p>
  </w:footnote>
  <w:footnote w:type="continuationSeparator" w:id="0">
    <w:p w14:paraId="25714DF2" w14:textId="77777777" w:rsidR="001D1EFA" w:rsidRDefault="001D1EFA" w:rsidP="0005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8F0D" w14:textId="77777777" w:rsidR="00E95165" w:rsidRDefault="00E95165">
    <w:pPr>
      <w:widowControl w:val="0"/>
      <w:autoSpaceDE w:val="0"/>
      <w:autoSpaceDN w:val="0"/>
      <w:adjustRightInd w:val="0"/>
      <w:spacing w:after="240" w:line="360" w:lineRule="atLeast"/>
      <w:rPr>
        <w:ins w:id="373" w:author="Tom Siekman" w:date="2016-04-14T19:16:00Z"/>
        <w:rFonts w:cs="Times"/>
        <w:b/>
        <w:bCs/>
        <w:sz w:val="22"/>
        <w:szCs w:val="22"/>
      </w:rPr>
      <w:pPrChange w:id="374" w:author="Tom Siekman" w:date="2016-04-14T19:14:00Z">
        <w:pPr>
          <w:pStyle w:val="Header"/>
        </w:pPr>
      </w:pPrChange>
    </w:pPr>
    <w:ins w:id="375" w:author="Tom Siekman" w:date="2016-04-14T19:13:00Z">
      <w:r>
        <w:rPr>
          <w:rFonts w:cs="Times"/>
          <w:b/>
          <w:bCs/>
          <w:sz w:val="22"/>
          <w:szCs w:val="22"/>
        </w:rPr>
        <w:t xml:space="preserve">STACK </w:t>
      </w:r>
      <w:r w:rsidRPr="00BD234F">
        <w:rPr>
          <w:rFonts w:cs="Times"/>
          <w:b/>
          <w:bCs/>
          <w:sz w:val="22"/>
          <w:szCs w:val="22"/>
        </w:rPr>
        <w:t>INDEPENDENT CONTRACTOR AGREEMENT</w:t>
      </w:r>
    </w:ins>
  </w:p>
  <w:p w14:paraId="17E7DC0A" w14:textId="77777777" w:rsidR="00E95165" w:rsidRPr="0005309B" w:rsidRDefault="00E95165">
    <w:pPr>
      <w:widowControl w:val="0"/>
      <w:autoSpaceDE w:val="0"/>
      <w:autoSpaceDN w:val="0"/>
      <w:adjustRightInd w:val="0"/>
      <w:spacing w:after="240" w:line="360" w:lineRule="atLeast"/>
      <w:rPr>
        <w:rFonts w:cs="Times"/>
        <w:sz w:val="22"/>
        <w:szCs w:val="22"/>
        <w:rPrChange w:id="376" w:author="Tom Siekman" w:date="2016-04-14T19:14:00Z">
          <w:rPr/>
        </w:rPrChange>
      </w:rPr>
      <w:pPrChange w:id="377" w:author="Tom Siekman" w:date="2016-04-14T19:14:00Z">
        <w:pPr>
          <w:pStyle w:val="Header"/>
        </w:pPr>
      </w:pPrChange>
    </w:pPr>
    <w:ins w:id="378" w:author="Tom Siekman" w:date="2016-04-14T19:17:00Z">
      <w:r>
        <w:rPr>
          <w:rFonts w:cs="Times"/>
          <w:noProof/>
          <w:sz w:val="22"/>
          <w:szCs w:val="22"/>
          <w:rPrChange w:id="379">
            <w:rPr>
              <w:noProof/>
            </w:rPr>
          </w:rPrChange>
        </w:rPr>
        <mc:AlternateContent>
          <mc:Choice Requires="wps">
            <w:drawing>
              <wp:anchor distT="0" distB="0" distL="114300" distR="114300" simplePos="0" relativeHeight="251659264" behindDoc="0" locked="0" layoutInCell="1" allowOverlap="1" wp14:anchorId="175AC2D1" wp14:editId="0FF08CD1">
                <wp:simplePos x="0" y="0"/>
                <wp:positionH relativeFrom="column">
                  <wp:posOffset>0</wp:posOffset>
                </wp:positionH>
                <wp:positionV relativeFrom="paragraph">
                  <wp:posOffset>76200</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w="6350"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12FDAE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7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" strokecolor="#7f7f7f [1612]" strokeweight=".5pt"/>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A1A"/>
    <w:multiLevelType w:val="hybridMultilevel"/>
    <w:tmpl w:val="1D6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B7965"/>
    <w:multiLevelType w:val="hybridMultilevel"/>
    <w:tmpl w:val="D4AC4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607264"/>
    <w:multiLevelType w:val="hybridMultilevel"/>
    <w:tmpl w:val="7FA0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McClory">
    <w15:presenceInfo w15:providerId="Windows Live" w15:userId="e13e5d4d9fbb8482"/>
  </w15:person>
  <w15:person w15:author="Pete Dame">
    <w15:presenceInfo w15:providerId="None" w15:userId="Pete Dame"/>
  </w15:person>
  <w15:person w15:author=" ">
    <w15:presenceInfo w15:providerId="None" w15:userId=" "/>
  </w15:person>
  <w15:person w15:author="Rachel Von Nida">
    <w15:presenceInfo w15:providerId="AD" w15:userId="S-1-12-1-1835401599-1266160465-2119372955-690462982"/>
  </w15:person>
  <w15:person w15:author="Stephanie P Capecchi">
    <w15:presenceInfo w15:providerId="None" w15:userId="Stephanie P Capecchi"/>
  </w15:person>
  <w15:person w15:author="Jane Baysore">
    <w15:presenceInfo w15:providerId="AD" w15:userId="S-1-5-21-2621073885-1329065111-1672949285-21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05A"/>
    <w:rsid w:val="00001D7F"/>
    <w:rsid w:val="0005309B"/>
    <w:rsid w:val="000A08B0"/>
    <w:rsid w:val="000E03DE"/>
    <w:rsid w:val="00100931"/>
    <w:rsid w:val="00117DA8"/>
    <w:rsid w:val="00142839"/>
    <w:rsid w:val="001D1EFA"/>
    <w:rsid w:val="001D4AA8"/>
    <w:rsid w:val="001D642F"/>
    <w:rsid w:val="00287FA7"/>
    <w:rsid w:val="003470E7"/>
    <w:rsid w:val="003D0832"/>
    <w:rsid w:val="003E518C"/>
    <w:rsid w:val="00416F24"/>
    <w:rsid w:val="00434CDF"/>
    <w:rsid w:val="004B3918"/>
    <w:rsid w:val="0053320E"/>
    <w:rsid w:val="006613B2"/>
    <w:rsid w:val="00712C8D"/>
    <w:rsid w:val="007414EF"/>
    <w:rsid w:val="00743843"/>
    <w:rsid w:val="007977B0"/>
    <w:rsid w:val="00895DC5"/>
    <w:rsid w:val="008B5188"/>
    <w:rsid w:val="009F202E"/>
    <w:rsid w:val="00A35D72"/>
    <w:rsid w:val="00A73D39"/>
    <w:rsid w:val="00AB387C"/>
    <w:rsid w:val="00B0211D"/>
    <w:rsid w:val="00B1582A"/>
    <w:rsid w:val="00B4105A"/>
    <w:rsid w:val="00B60DCC"/>
    <w:rsid w:val="00B934AD"/>
    <w:rsid w:val="00BD1575"/>
    <w:rsid w:val="00BD234F"/>
    <w:rsid w:val="00C11336"/>
    <w:rsid w:val="00C409B4"/>
    <w:rsid w:val="00C5078E"/>
    <w:rsid w:val="00CA108F"/>
    <w:rsid w:val="00DC22BA"/>
    <w:rsid w:val="00DC7635"/>
    <w:rsid w:val="00E56DE5"/>
    <w:rsid w:val="00E95165"/>
    <w:rsid w:val="00EA1329"/>
    <w:rsid w:val="00EE27DA"/>
    <w:rsid w:val="00F058C6"/>
    <w:rsid w:val="00F31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CAA2D"/>
  <w15:docId w15:val="{344BB008-9B67-44EB-8E5A-881051B0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32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05A"/>
    <w:rPr>
      <w:rFonts w:ascii="Tahoma" w:hAnsi="Tahoma" w:cs="Tahoma"/>
      <w:sz w:val="16"/>
      <w:szCs w:val="16"/>
    </w:rPr>
  </w:style>
  <w:style w:type="character" w:customStyle="1" w:styleId="BalloonTextChar">
    <w:name w:val="Balloon Text Char"/>
    <w:basedOn w:val="DefaultParagraphFont"/>
    <w:link w:val="BalloonText"/>
    <w:uiPriority w:val="99"/>
    <w:semiHidden/>
    <w:rsid w:val="00B4105A"/>
    <w:rPr>
      <w:rFonts w:ascii="Tahoma" w:hAnsi="Tahoma" w:cs="Tahoma"/>
      <w:sz w:val="16"/>
      <w:szCs w:val="16"/>
    </w:rPr>
  </w:style>
  <w:style w:type="paragraph" w:styleId="ListParagraph">
    <w:name w:val="List Paragraph"/>
    <w:basedOn w:val="Normal"/>
    <w:uiPriority w:val="34"/>
    <w:qFormat/>
    <w:rsid w:val="000A08B0"/>
    <w:pPr>
      <w:ind w:left="720"/>
      <w:contextualSpacing/>
    </w:pPr>
  </w:style>
  <w:style w:type="paragraph" w:styleId="Header">
    <w:name w:val="header"/>
    <w:basedOn w:val="Normal"/>
    <w:link w:val="HeaderChar"/>
    <w:uiPriority w:val="99"/>
    <w:unhideWhenUsed/>
    <w:rsid w:val="0005309B"/>
    <w:pPr>
      <w:tabs>
        <w:tab w:val="center" w:pos="4320"/>
        <w:tab w:val="right" w:pos="8640"/>
      </w:tabs>
    </w:pPr>
  </w:style>
  <w:style w:type="character" w:customStyle="1" w:styleId="HeaderChar">
    <w:name w:val="Header Char"/>
    <w:basedOn w:val="DefaultParagraphFont"/>
    <w:link w:val="Header"/>
    <w:uiPriority w:val="99"/>
    <w:rsid w:val="0005309B"/>
    <w:rPr>
      <w:sz w:val="24"/>
      <w:szCs w:val="24"/>
    </w:rPr>
  </w:style>
  <w:style w:type="paragraph" w:styleId="Footer">
    <w:name w:val="footer"/>
    <w:basedOn w:val="Normal"/>
    <w:link w:val="FooterChar"/>
    <w:uiPriority w:val="99"/>
    <w:unhideWhenUsed/>
    <w:rsid w:val="0005309B"/>
    <w:pPr>
      <w:tabs>
        <w:tab w:val="center" w:pos="4320"/>
        <w:tab w:val="right" w:pos="8640"/>
      </w:tabs>
    </w:pPr>
  </w:style>
  <w:style w:type="character" w:customStyle="1" w:styleId="FooterChar">
    <w:name w:val="Footer Char"/>
    <w:basedOn w:val="DefaultParagraphFont"/>
    <w:link w:val="Footer"/>
    <w:uiPriority w:val="99"/>
    <w:rsid w:val="0005309B"/>
    <w:rPr>
      <w:sz w:val="24"/>
      <w:szCs w:val="24"/>
    </w:rPr>
  </w:style>
  <w:style w:type="character" w:styleId="PageNumber">
    <w:name w:val="page number"/>
    <w:basedOn w:val="DefaultParagraphFont"/>
    <w:uiPriority w:val="99"/>
    <w:semiHidden/>
    <w:unhideWhenUsed/>
    <w:rsid w:val="0005309B"/>
  </w:style>
  <w:style w:type="paragraph" w:styleId="Revision">
    <w:name w:val="Revision"/>
    <w:hidden/>
    <w:uiPriority w:val="99"/>
    <w:semiHidden/>
    <w:rsid w:val="00DC763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7C89F718CF2141B4E9045E44E94DB5"/>
        <w:category>
          <w:name w:val="General"/>
          <w:gallery w:val="placeholder"/>
        </w:category>
        <w:types>
          <w:type w:val="bbPlcHdr"/>
        </w:types>
        <w:behaviors>
          <w:behavior w:val="content"/>
        </w:behaviors>
        <w:guid w:val="{2DA16C35-F277-B141-BD71-197C5D8C0274}"/>
      </w:docPartPr>
      <w:docPartBody>
        <w:p w:rsidR="00A31504" w:rsidRDefault="00A31504" w:rsidP="00A31504">
          <w:pPr>
            <w:pStyle w:val="CA7C89F718CF2141B4E9045E44E94DB5"/>
          </w:pPr>
          <w:r>
            <w:t>[Type text]</w:t>
          </w:r>
        </w:p>
      </w:docPartBody>
    </w:docPart>
    <w:docPart>
      <w:docPartPr>
        <w:name w:val="96714CCBF9E27C4F830976E69BA7D20F"/>
        <w:category>
          <w:name w:val="General"/>
          <w:gallery w:val="placeholder"/>
        </w:category>
        <w:types>
          <w:type w:val="bbPlcHdr"/>
        </w:types>
        <w:behaviors>
          <w:behavior w:val="content"/>
        </w:behaviors>
        <w:guid w:val="{59A235D6-EF33-5A40-A269-F2D256A42508}"/>
      </w:docPartPr>
      <w:docPartBody>
        <w:p w:rsidR="00A31504" w:rsidRDefault="00A31504" w:rsidP="00A31504">
          <w:pPr>
            <w:pStyle w:val="96714CCBF9E27C4F830976E69BA7D20F"/>
          </w:pPr>
          <w:r>
            <w:t>[Type text]</w:t>
          </w:r>
        </w:p>
      </w:docPartBody>
    </w:docPart>
    <w:docPart>
      <w:docPartPr>
        <w:name w:val="1296AE79B828DB41A58432B272ABDCCD"/>
        <w:category>
          <w:name w:val="General"/>
          <w:gallery w:val="placeholder"/>
        </w:category>
        <w:types>
          <w:type w:val="bbPlcHdr"/>
        </w:types>
        <w:behaviors>
          <w:behavior w:val="content"/>
        </w:behaviors>
        <w:guid w:val="{F563060F-3504-974D-BCF3-991C20797528}"/>
      </w:docPartPr>
      <w:docPartBody>
        <w:p w:rsidR="00A31504" w:rsidRDefault="00A31504" w:rsidP="00A31504">
          <w:pPr>
            <w:pStyle w:val="1296AE79B828DB41A58432B272ABDC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504"/>
    <w:rsid w:val="001C722C"/>
    <w:rsid w:val="002B27A3"/>
    <w:rsid w:val="00863E17"/>
    <w:rsid w:val="009E7740"/>
    <w:rsid w:val="00A24C1A"/>
    <w:rsid w:val="00A31504"/>
    <w:rsid w:val="00A629EF"/>
    <w:rsid w:val="00AB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7C89F718CF2141B4E9045E44E94DB5">
    <w:name w:val="CA7C89F718CF2141B4E9045E44E94DB5"/>
    <w:rsid w:val="00A31504"/>
  </w:style>
  <w:style w:type="paragraph" w:customStyle="1" w:styleId="96714CCBF9E27C4F830976E69BA7D20F">
    <w:name w:val="96714CCBF9E27C4F830976E69BA7D20F"/>
    <w:rsid w:val="00A31504"/>
  </w:style>
  <w:style w:type="paragraph" w:customStyle="1" w:styleId="1296AE79B828DB41A58432B272ABDCCD">
    <w:name w:val="1296AE79B828DB41A58432B272ABDCCD"/>
    <w:rsid w:val="00A31504"/>
  </w:style>
  <w:style w:type="paragraph" w:customStyle="1" w:styleId="CC153AD6741607448596296C955F6CBE">
    <w:name w:val="CC153AD6741607448596296C955F6CBE"/>
    <w:rsid w:val="00A31504"/>
  </w:style>
  <w:style w:type="paragraph" w:customStyle="1" w:styleId="C2741EC46F703143B5CD628400CC4925">
    <w:name w:val="C2741EC46F703143B5CD628400CC4925"/>
    <w:rsid w:val="00A31504"/>
  </w:style>
  <w:style w:type="paragraph" w:customStyle="1" w:styleId="B1F13FC15F45784C8935D4B9D67F7B73">
    <w:name w:val="B1F13FC15F45784C8935D4B9D67F7B73"/>
    <w:rsid w:val="00A31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F44A-9CCA-43C6-9C5C-94FB5798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Fifth Third Bank</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 Third Employee</dc:creator>
  <cp:lastModifiedBy>Stephanie P Capecchi</cp:lastModifiedBy>
  <cp:revision>3</cp:revision>
  <dcterms:created xsi:type="dcterms:W3CDTF">2017-12-15T13:43:00Z</dcterms:created>
  <dcterms:modified xsi:type="dcterms:W3CDTF">2017-12-17T14:47:00Z</dcterms:modified>
</cp:coreProperties>
</file>